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105"/>
        </w:tabs>
        <w:ind w:left="945" w:leftChars="450" w:right="945" w:rightChars="450"/>
        <w:jc w:val="center"/>
        <w:rPr>
          <w:rFonts w:ascii="仿宋_GB2312" w:hAnsi="宋体" w:eastAsia="仿宋_GB2312"/>
          <w:sz w:val="36"/>
          <w:szCs w:val="36"/>
        </w:rPr>
      </w:pPr>
      <w:r>
        <w:rPr>
          <w:rFonts w:hint="eastAsia" w:ascii="仿宋_GB2312" w:hAnsi="宋体" w:eastAsia="仿宋_GB2312"/>
          <w:color w:val="FF0000"/>
          <w:sz w:val="36"/>
          <w:szCs w:val="36"/>
          <w:u w:val="single"/>
        </w:rPr>
        <w:t>XX市（地区名）</w:t>
      </w:r>
      <w:bookmarkStart w:id="1" w:name="_GoBack"/>
      <w:bookmarkEnd w:id="1"/>
      <w:r>
        <w:rPr>
          <w:rFonts w:hint="eastAsia" w:ascii="仿宋_GB2312" w:hAnsi="宋体" w:eastAsia="仿宋_GB2312"/>
          <w:sz w:val="36"/>
          <w:szCs w:val="36"/>
        </w:rPr>
        <w:t>学生视力检测报告</w:t>
      </w:r>
    </w:p>
    <w:p>
      <w:pPr>
        <w:tabs>
          <w:tab w:val="left" w:pos="3105"/>
        </w:tabs>
        <w:ind w:left="945" w:leftChars="450" w:right="945" w:rightChars="450"/>
        <w:jc w:val="center"/>
        <w:rPr>
          <w:rFonts w:hint="eastAsia" w:ascii="仿宋_GB2312" w:hAnsi="宋体" w:eastAsia="仿宋_GB2312"/>
          <w:sz w:val="36"/>
          <w:szCs w:val="36"/>
        </w:rPr>
      </w:pPr>
    </w:p>
    <w:p>
      <w:pPr>
        <w:tabs>
          <w:tab w:val="center" w:pos="4153"/>
        </w:tabs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为贯彻落实教育部、国家卫生健康委等八部门联合印发的《综合防控儿童青少年近视实施方案》，切实加强新时代儿童青少年近视防控工作，全面改善儿童青少年视觉健康，</w:t>
      </w:r>
      <w:r>
        <w:rPr>
          <w:color w:val="FF0000"/>
          <w:sz w:val="24"/>
          <w:u w:val="single"/>
        </w:rPr>
        <w:t>xx医院、xx</w:t>
      </w:r>
      <w:r>
        <w:rPr>
          <w:sz w:val="24"/>
        </w:rPr>
        <w:t>青少年</w:t>
      </w:r>
      <w:r>
        <w:rPr>
          <w:rFonts w:hint="eastAsia"/>
          <w:sz w:val="24"/>
        </w:rPr>
        <w:t>视力</w:t>
      </w:r>
      <w:r>
        <w:rPr>
          <w:sz w:val="24"/>
        </w:rPr>
        <w:t>低下</w:t>
      </w:r>
      <w:r>
        <w:rPr>
          <w:rFonts w:hint="eastAsia"/>
          <w:sz w:val="24"/>
        </w:rPr>
        <w:t>防治中心专家团队对</w:t>
      </w:r>
      <w:r>
        <w:rPr>
          <w:rFonts w:hint="eastAsia"/>
          <w:color w:val="FF0000"/>
          <w:sz w:val="24"/>
          <w:u w:val="single"/>
        </w:rPr>
        <w:t>XX市（地区名）</w:t>
      </w:r>
      <w:r>
        <w:rPr>
          <w:rFonts w:hint="eastAsia"/>
          <w:sz w:val="24"/>
        </w:rPr>
        <w:t>在校学生进行了视力及屈光等检查。</w:t>
      </w:r>
      <w:r>
        <w:rPr>
          <w:rFonts w:hint="eastAsia" w:ascii="宋体" w:hAnsi="宋体"/>
          <w:sz w:val="24"/>
        </w:rPr>
        <w:t>检测自</w:t>
      </w:r>
      <w:r>
        <w:rPr>
          <w:rFonts w:ascii="宋体" w:hAnsi="宋体"/>
          <w:color w:val="FF0000"/>
          <w:sz w:val="24"/>
        </w:rPr>
        <w:t>xxxx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color w:val="FF0000"/>
          <w:sz w:val="24"/>
        </w:rPr>
        <w:t>xx</w:t>
      </w:r>
      <w:r>
        <w:rPr>
          <w:rFonts w:hint="eastAsia" w:ascii="宋体" w:hAnsi="宋体"/>
          <w:sz w:val="24"/>
        </w:rPr>
        <w:t>月</w:t>
      </w:r>
      <w:r>
        <w:rPr>
          <w:rFonts w:ascii="宋体" w:hAnsi="宋体"/>
          <w:color w:val="FF0000"/>
          <w:sz w:val="24"/>
        </w:rPr>
        <w:t>xx</w:t>
      </w:r>
      <w:r>
        <w:rPr>
          <w:rFonts w:hint="eastAsia" w:ascii="宋体" w:hAnsi="宋体"/>
          <w:sz w:val="24"/>
        </w:rPr>
        <w:t>日至</w:t>
      </w:r>
      <w:r>
        <w:rPr>
          <w:rFonts w:ascii="宋体" w:hAnsi="宋体"/>
          <w:color w:val="FF0000"/>
          <w:sz w:val="24"/>
        </w:rPr>
        <w:t>xx</w:t>
      </w:r>
      <w:r>
        <w:rPr>
          <w:rFonts w:hint="eastAsia" w:ascii="宋体" w:hAnsi="宋体"/>
          <w:sz w:val="24"/>
        </w:rPr>
        <w:t>月</w:t>
      </w:r>
      <w:r>
        <w:rPr>
          <w:rFonts w:ascii="宋体" w:hAnsi="宋体"/>
          <w:color w:val="FF0000"/>
          <w:sz w:val="24"/>
        </w:rPr>
        <w:t>xx</w:t>
      </w:r>
      <w:r>
        <w:rPr>
          <w:rFonts w:hint="eastAsia" w:ascii="宋体" w:hAnsi="宋体"/>
          <w:sz w:val="24"/>
        </w:rPr>
        <w:t>日结束。</w:t>
      </w:r>
      <w:r>
        <w:rPr>
          <w:rFonts w:hint="eastAsia"/>
          <w:sz w:val="24"/>
        </w:rPr>
        <w:t>现将检查结果反馈如下：</w:t>
      </w:r>
    </w:p>
    <w:p>
      <w:pPr>
        <w:tabs>
          <w:tab w:val="left" w:pos="480"/>
        </w:tabs>
        <w:spacing w:line="62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一、基本情况</w:t>
      </w:r>
    </w:p>
    <w:p>
      <w:pPr>
        <w:tabs>
          <w:tab w:val="left" w:pos="480"/>
        </w:tabs>
        <w:spacing w:line="62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本次检测共检查了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所学校</w:t>
      </w:r>
      <w:r>
        <w:rPr>
          <w:rFonts w:ascii="宋体" w:hAnsi="宋体"/>
          <w:sz w:val="24"/>
        </w:rPr>
        <w:t>，</w:t>
      </w:r>
      <w:r>
        <w:rPr>
          <w:rFonts w:hint="eastAsia" w:ascii="宋体" w:hAnsi="宋体"/>
          <w:sz w:val="24"/>
        </w:rPr>
        <w:t>应测学生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人，实测学生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人。</w:t>
      </w:r>
    </w:p>
    <w:p>
      <w:pPr>
        <w:tabs>
          <w:tab w:val="left" w:pos="480"/>
        </w:tabs>
        <w:spacing w:line="62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其中：</w:t>
      </w:r>
    </w:p>
    <w:p>
      <w:pPr>
        <w:tabs>
          <w:tab w:val="left" w:pos="480"/>
        </w:tabs>
        <w:spacing w:line="62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幼儿园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所，应测学生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人，实测学生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人；</w:t>
      </w:r>
    </w:p>
    <w:p>
      <w:pPr>
        <w:tabs>
          <w:tab w:val="left" w:pos="480"/>
        </w:tabs>
        <w:spacing w:line="62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小学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所，应测学生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人，实测学生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人；</w:t>
      </w:r>
    </w:p>
    <w:p>
      <w:pPr>
        <w:tabs>
          <w:tab w:val="left" w:pos="480"/>
        </w:tabs>
        <w:spacing w:line="62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初中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所，应测学生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人，实测学生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人；</w:t>
      </w:r>
    </w:p>
    <w:p>
      <w:pPr>
        <w:tabs>
          <w:tab w:val="left" w:pos="480"/>
        </w:tabs>
        <w:spacing w:line="620" w:lineRule="exact"/>
        <w:ind w:firstLine="480" w:firstLineChars="200"/>
        <w:rPr>
          <w:ins w:id="0" w:author="HuEva" w:date="2019-12-06T11:16:00Z"/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高中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所，应测学生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人，实测学生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</w:t>
      </w:r>
    </w:p>
    <w:p>
      <w:pPr>
        <w:tabs>
          <w:tab w:val="left" w:pos="480"/>
        </w:tabs>
        <w:spacing w:line="620" w:lineRule="exact"/>
        <w:ind w:firstLine="480" w:firstLineChars="200"/>
        <w:rPr>
          <w:ins w:id="1" w:author="HuEva" w:date="2019-12-06T11:19:00Z"/>
          <w:rFonts w:ascii="宋体" w:hAnsi="宋体"/>
          <w:sz w:val="24"/>
        </w:rPr>
      </w:pPr>
      <w:ins w:id="2" w:author="HuEva" w:date="2019-12-06T11:16:00Z">
        <w:r>
          <w:rPr>
            <w:rFonts w:hint="eastAsia" w:ascii="宋体" w:hAnsi="宋体"/>
            <w:sz w:val="24"/>
          </w:rPr>
          <w:t>1、</w:t>
        </w:r>
      </w:ins>
      <w:ins w:id="3" w:author="HuEva" w:date="2019-12-06T11:17:00Z">
        <w:r>
          <w:rPr>
            <w:rFonts w:hint="eastAsia" w:ascii="宋体" w:hAnsi="宋体"/>
            <w:sz w:val="24"/>
          </w:rPr>
          <w:t>筛查性近视临床前期</w:t>
        </w:r>
      </w:ins>
      <w:ins w:id="4" w:author="HuEva" w:date="2019-12-06T11:17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5" w:author="HuEva" w:date="2019-12-06T11:17:00Z">
        <w:r>
          <w:rPr>
            <w:rFonts w:hint="eastAsia" w:ascii="宋体" w:hAnsi="宋体"/>
            <w:sz w:val="24"/>
          </w:rPr>
          <w:t>人，</w:t>
        </w:r>
      </w:ins>
      <w:ins w:id="6" w:author="HuEva" w:date="2019-12-06T11:18:00Z">
        <w:r>
          <w:rPr>
            <w:rFonts w:hint="eastAsia" w:ascii="宋体" w:hAnsi="宋体"/>
            <w:sz w:val="24"/>
          </w:rPr>
          <w:t>近视临床前期占比</w:t>
        </w:r>
      </w:ins>
      <w:ins w:id="7" w:author="HuEva" w:date="2019-12-06T11:18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8" w:author="HuEva" w:date="2019-12-06T11:18:00Z">
        <w:r>
          <w:rPr>
            <w:rFonts w:hint="eastAsia" w:ascii="宋体" w:hAnsi="宋体"/>
            <w:sz w:val="24"/>
          </w:rPr>
          <w:t>%</w:t>
        </w:r>
      </w:ins>
      <w:ins w:id="9" w:author="HuEva" w:date="2019-12-06T11:20:00Z">
        <w:r>
          <w:rPr>
            <w:rFonts w:hint="eastAsia" w:ascii="宋体" w:hAnsi="宋体"/>
            <w:sz w:val="24"/>
          </w:rPr>
          <w:t>。</w:t>
        </w:r>
      </w:ins>
    </w:p>
    <w:p>
      <w:pPr>
        <w:tabs>
          <w:tab w:val="left" w:pos="480"/>
        </w:tabs>
        <w:spacing w:line="620" w:lineRule="exact"/>
        <w:ind w:firstLine="480" w:firstLineChars="200"/>
        <w:rPr>
          <w:rFonts w:hint="eastAsia" w:ascii="宋体" w:hAnsi="宋体"/>
          <w:sz w:val="24"/>
        </w:rPr>
      </w:pPr>
      <w:ins w:id="10" w:author="HuEva" w:date="2019-12-06T11:19:00Z">
        <w:r>
          <w:rPr>
            <w:rFonts w:ascii="宋体" w:hAnsi="宋体"/>
            <w:sz w:val="24"/>
          </w:rPr>
          <w:t>2</w:t>
        </w:r>
      </w:ins>
      <w:ins w:id="11" w:author="HuEva" w:date="2019-12-06T11:19:00Z">
        <w:r>
          <w:rPr>
            <w:rFonts w:hint="eastAsia" w:ascii="宋体" w:hAnsi="宋体"/>
            <w:sz w:val="24"/>
          </w:rPr>
          <w:t>、</w:t>
        </w:r>
      </w:ins>
      <w:ins w:id="12" w:author="HuEva" w:date="2019-12-06T11:17:00Z">
        <w:r>
          <w:rPr>
            <w:rFonts w:hint="eastAsia" w:ascii="宋体" w:hAnsi="宋体"/>
            <w:sz w:val="24"/>
          </w:rPr>
          <w:t>筛查性假性近视</w:t>
        </w:r>
      </w:ins>
      <w:ins w:id="13" w:author="HuEva" w:date="2019-12-06T11:17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14" w:author="HuEva" w:date="2019-12-06T11:17:00Z">
        <w:r>
          <w:rPr>
            <w:rFonts w:hint="eastAsia" w:ascii="宋体" w:hAnsi="宋体"/>
            <w:sz w:val="24"/>
          </w:rPr>
          <w:t>人</w:t>
        </w:r>
      </w:ins>
      <w:ins w:id="15" w:author="HuEva" w:date="2019-12-06T11:18:00Z">
        <w:r>
          <w:rPr>
            <w:rFonts w:hint="eastAsia" w:ascii="宋体" w:hAnsi="宋体"/>
            <w:sz w:val="24"/>
          </w:rPr>
          <w:t>，假性近视率为</w:t>
        </w:r>
      </w:ins>
      <w:ins w:id="16" w:author="HuEva" w:date="2019-12-06T11:18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17" w:author="HuEva" w:date="2019-12-06T11:18:00Z">
        <w:r>
          <w:rPr>
            <w:rFonts w:hint="eastAsia" w:ascii="宋体" w:hAnsi="宋体"/>
            <w:sz w:val="24"/>
          </w:rPr>
          <w:t>%</w:t>
        </w:r>
      </w:ins>
      <w:ins w:id="18" w:author="HuEva" w:date="2019-12-06T11:20:00Z">
        <w:r>
          <w:rPr>
            <w:rFonts w:hint="eastAsia" w:ascii="宋体" w:hAnsi="宋体"/>
            <w:sz w:val="24"/>
          </w:rPr>
          <w:t>。</w:t>
        </w:r>
      </w:ins>
    </w:p>
    <w:p>
      <w:pPr>
        <w:numPr>
          <w:ilvl w:val="0"/>
          <w:numId w:val="0"/>
        </w:numPr>
        <w:tabs>
          <w:tab w:val="left" w:pos="480"/>
        </w:tabs>
        <w:spacing w:line="620" w:lineRule="exact"/>
        <w:ind w:left="480" w:firstLine="480" w:firstLineChars="200"/>
        <w:rPr>
          <w:ins w:id="19" w:author="HuEva" w:date="2019-12-06T11:12:00Z"/>
          <w:rFonts w:ascii="宋体" w:hAnsi="宋体"/>
          <w:sz w:val="24"/>
        </w:rPr>
      </w:pPr>
      <w:ins w:id="20" w:author="HuEva" w:date="2019-12-06T11:19:00Z">
        <w:r>
          <w:rPr>
            <w:rFonts w:hint="eastAsia" w:ascii="宋体" w:hAnsi="宋体"/>
            <w:sz w:val="24"/>
          </w:rPr>
          <w:t>3、筛查性</w:t>
        </w:r>
      </w:ins>
      <w:r>
        <w:rPr>
          <w:rFonts w:hint="eastAsia" w:ascii="宋体" w:hAnsi="宋体"/>
          <w:sz w:val="24"/>
        </w:rPr>
        <w:t>近视（含近视散光）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人，</w:t>
      </w:r>
      <w:ins w:id="21" w:author="HuEva" w:date="2019-12-06T11:03:00Z">
        <w:r>
          <w:rPr>
            <w:rFonts w:hint="eastAsia" w:ascii="宋体" w:hAnsi="宋体"/>
            <w:sz w:val="24"/>
          </w:rPr>
          <w:t>筛查性</w:t>
        </w:r>
      </w:ins>
      <w:r>
        <w:rPr>
          <w:rFonts w:hint="eastAsia" w:ascii="宋体" w:hAnsi="宋体"/>
          <w:sz w:val="24"/>
        </w:rPr>
        <w:t>近视率为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%。</w:t>
      </w:r>
      <w:ins w:id="22" w:author="HuEva" w:date="2019-12-06T11:19:00Z">
        <w:r>
          <w:rPr>
            <w:rFonts w:hint="eastAsia" w:ascii="宋体" w:hAnsi="宋体"/>
            <w:sz w:val="24"/>
          </w:rPr>
          <w:t>其中</w:t>
        </w:r>
      </w:ins>
      <w:ins w:id="23" w:author="HuEva" w:date="2019-12-06T11:11:00Z">
        <w:r>
          <w:rPr>
            <w:rFonts w:hint="eastAsia" w:ascii="宋体" w:hAnsi="宋体"/>
            <w:sz w:val="24"/>
          </w:rPr>
          <w:t>筛查性低度近视</w:t>
        </w:r>
      </w:ins>
      <w:ins w:id="24" w:author="HuEva" w:date="2019-12-06T11:11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25" w:author="HuEva" w:date="2019-12-06T11:11:00Z">
        <w:r>
          <w:rPr>
            <w:rFonts w:hint="eastAsia" w:ascii="宋体" w:hAnsi="宋体"/>
            <w:sz w:val="24"/>
          </w:rPr>
          <w:t>%，筛查性中度近视</w:t>
        </w:r>
      </w:ins>
      <w:ins w:id="26" w:author="HuEva" w:date="2019-12-06T11:11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27" w:author="HuEva" w:date="2019-12-06T11:11:00Z">
        <w:r>
          <w:rPr>
            <w:rFonts w:hint="eastAsia" w:ascii="宋体" w:hAnsi="宋体"/>
            <w:sz w:val="24"/>
          </w:rPr>
          <w:t>%，筛查性高度近视</w:t>
        </w:r>
      </w:ins>
      <w:ins w:id="28" w:author="HuEva" w:date="2019-12-06T11:12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29" w:author="HuEva" w:date="2019-12-06T11:12:00Z">
        <w:r>
          <w:rPr>
            <w:rFonts w:hint="eastAsia" w:ascii="宋体" w:hAnsi="宋体"/>
            <w:sz w:val="24"/>
          </w:rPr>
          <w:t>%。</w:t>
        </w:r>
      </w:ins>
    </w:p>
    <w:p>
      <w:pPr>
        <w:numPr>
          <w:ilvl w:val="0"/>
          <w:numId w:val="0"/>
        </w:numPr>
        <w:tabs>
          <w:tab w:val="left" w:pos="480"/>
        </w:tabs>
        <w:spacing w:line="620" w:lineRule="exact"/>
        <w:ind w:left="480" w:firstLine="480" w:firstLineChars="200"/>
        <w:rPr>
          <w:ins w:id="30" w:author="HuEva" w:date="2019-12-06T11:16:00Z"/>
          <w:rFonts w:ascii="宋体" w:hAnsi="宋体"/>
          <w:sz w:val="24"/>
        </w:rPr>
      </w:pPr>
      <w:ins w:id="31" w:author="HuEva" w:date="2019-12-06T11:19:00Z">
        <w:r>
          <w:rPr>
            <w:rFonts w:hint="eastAsia" w:ascii="宋体" w:hAnsi="宋体"/>
            <w:sz w:val="24"/>
          </w:rPr>
          <w:t>4</w:t>
        </w:r>
      </w:ins>
      <w:ins w:id="32" w:author="HuEva" w:date="2019-12-06T11:20:00Z">
        <w:r>
          <w:rPr>
            <w:rFonts w:hint="eastAsia" w:ascii="宋体" w:hAnsi="宋体"/>
            <w:sz w:val="24"/>
          </w:rPr>
          <w:t>、</w:t>
        </w:r>
      </w:ins>
      <w:r>
        <w:rPr>
          <w:rFonts w:hint="eastAsia" w:ascii="宋体" w:hAnsi="宋体"/>
          <w:sz w:val="24"/>
        </w:rPr>
        <w:t>视力不良者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人，占检查总人数的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%。其中</w:t>
      </w:r>
      <w:ins w:id="33" w:author="HuEva" w:date="2019-12-06T11:05:00Z">
        <w:r>
          <w:rPr>
            <w:rFonts w:hint="eastAsia" w:ascii="宋体" w:hAnsi="宋体"/>
            <w:sz w:val="24"/>
          </w:rPr>
          <w:t>轻度视力不良者者</w:t>
        </w:r>
      </w:ins>
      <w:ins w:id="34" w:author="HuEva" w:date="2019-12-06T11:05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35" w:author="HuEva" w:date="2019-12-06T11:05:00Z">
        <w:r>
          <w:rPr>
            <w:rFonts w:hint="eastAsia" w:ascii="宋体" w:hAnsi="宋体"/>
            <w:sz w:val="24"/>
          </w:rPr>
          <w:t>人，占检查总人数的</w:t>
        </w:r>
      </w:ins>
      <w:ins w:id="36" w:author="HuEva" w:date="2019-12-06T11:05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37" w:author="HuEva" w:date="2019-12-06T11:05:00Z">
        <w:r>
          <w:rPr>
            <w:rFonts w:hint="eastAsia" w:ascii="宋体" w:hAnsi="宋体"/>
            <w:sz w:val="24"/>
          </w:rPr>
          <w:t>%；</w:t>
        </w:r>
      </w:ins>
      <w:ins w:id="38" w:author="HuEva" w:date="2019-12-06T11:06:00Z">
        <w:r>
          <w:rPr>
            <w:rFonts w:hint="eastAsia" w:ascii="宋体" w:hAnsi="宋体"/>
            <w:sz w:val="24"/>
          </w:rPr>
          <w:t>中</w:t>
        </w:r>
      </w:ins>
      <w:ins w:id="39" w:author="HuEva" w:date="2019-12-06T11:05:00Z">
        <w:r>
          <w:rPr>
            <w:rFonts w:hint="eastAsia" w:ascii="宋体" w:hAnsi="宋体"/>
            <w:sz w:val="24"/>
          </w:rPr>
          <w:t>度视力不良者者</w:t>
        </w:r>
      </w:ins>
      <w:ins w:id="40" w:author="HuEva" w:date="2019-12-06T11:05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41" w:author="HuEva" w:date="2019-12-06T11:05:00Z">
        <w:r>
          <w:rPr>
            <w:rFonts w:hint="eastAsia" w:ascii="宋体" w:hAnsi="宋体"/>
            <w:sz w:val="24"/>
          </w:rPr>
          <w:t>人，占检查总人数的</w:t>
        </w:r>
      </w:ins>
      <w:ins w:id="42" w:author="HuEva" w:date="2019-12-06T11:05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43" w:author="HuEva" w:date="2019-12-06T11:05:00Z">
        <w:r>
          <w:rPr>
            <w:rFonts w:hint="eastAsia" w:ascii="宋体" w:hAnsi="宋体"/>
            <w:sz w:val="24"/>
          </w:rPr>
          <w:t>%；</w:t>
        </w:r>
      </w:ins>
      <w:ins w:id="44" w:author="HuEva" w:date="2019-12-06T11:06:00Z">
        <w:r>
          <w:rPr>
            <w:rFonts w:hint="eastAsia" w:ascii="宋体" w:hAnsi="宋体"/>
            <w:sz w:val="24"/>
          </w:rPr>
          <w:t>高度视力不良者者</w:t>
        </w:r>
      </w:ins>
      <w:ins w:id="45" w:author="HuEva" w:date="2019-12-06T11:06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46" w:author="HuEva" w:date="2019-12-06T11:06:00Z">
        <w:r>
          <w:rPr>
            <w:rFonts w:hint="eastAsia" w:ascii="宋体" w:hAnsi="宋体"/>
            <w:sz w:val="24"/>
          </w:rPr>
          <w:t>人，占检查总人数的</w:t>
        </w:r>
      </w:ins>
      <w:ins w:id="47" w:author="HuEva" w:date="2019-12-06T11:06:00Z">
        <w:r>
          <w:rPr>
            <w:rFonts w:ascii="宋体" w:hAnsi="宋体"/>
            <w:color w:val="FF0000"/>
            <w:sz w:val="24"/>
            <w:u w:val="single"/>
          </w:rPr>
          <w:t>xx</w:t>
        </w:r>
      </w:ins>
      <w:ins w:id="48" w:author="HuEva" w:date="2019-12-06T11:06:00Z">
        <w:r>
          <w:rPr>
            <w:rFonts w:hint="eastAsia" w:ascii="宋体" w:hAnsi="宋体"/>
            <w:sz w:val="24"/>
          </w:rPr>
          <w:t>%。</w:t>
        </w:r>
      </w:ins>
    </w:p>
    <w:p>
      <w:pPr>
        <w:tabs>
          <w:tab w:val="left" w:pos="480"/>
        </w:tabs>
        <w:spacing w:line="620" w:lineRule="exact"/>
        <w:ind w:left="480"/>
        <w:rPr>
          <w:ins w:id="49" w:author="HuEva" w:date="2019-12-06T11:06:00Z"/>
          <w:rFonts w:hint="eastAsia" w:ascii="宋体" w:hAnsi="宋体"/>
          <w:sz w:val="24"/>
        </w:rPr>
      </w:pPr>
    </w:p>
    <w:p>
      <w:pPr>
        <w:tabs>
          <w:tab w:val="left" w:pos="480"/>
        </w:tabs>
        <w:spacing w:line="620" w:lineRule="exact"/>
        <w:ind w:left="0"/>
        <w:rPr>
          <w:rFonts w:hint="eastAsia" w:ascii="宋体" w:hAnsi="宋体"/>
          <w:sz w:val="24"/>
        </w:rPr>
      </w:pPr>
    </w:p>
    <w:p>
      <w:pPr>
        <w:tabs>
          <w:tab w:val="left" w:pos="480"/>
        </w:tabs>
        <w:spacing w:line="62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详细情况见下表：</w:t>
      </w:r>
    </w:p>
    <w:tbl>
      <w:tblPr>
        <w:tblStyle w:val="7"/>
        <w:tblpPr w:leftFromText="180" w:rightFromText="180" w:vertAnchor="text" w:horzAnchor="page" w:tblpX="1006" w:tblpY="671"/>
        <w:tblOverlap w:val="never"/>
        <w:tblW w:w="98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680"/>
        <w:gridCol w:w="440"/>
        <w:gridCol w:w="700"/>
        <w:gridCol w:w="700"/>
        <w:gridCol w:w="580"/>
        <w:gridCol w:w="680"/>
        <w:gridCol w:w="560"/>
        <w:gridCol w:w="680"/>
        <w:gridCol w:w="620"/>
        <w:gridCol w:w="620"/>
        <w:gridCol w:w="700"/>
        <w:gridCol w:w="580"/>
        <w:gridCol w:w="780"/>
        <w:gridCol w:w="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ins w:id="50" w:author="HuEva" w:date="2019-12-06T11:27:00Z"/>
        </w:trPr>
        <w:tc>
          <w:tcPr>
            <w:tcW w:w="7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51" w:author="HuEva" w:date="2019-12-06T11:27:00Z"/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52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学校</w:t>
              </w:r>
            </w:ins>
          </w:p>
        </w:tc>
        <w:tc>
          <w:tcPr>
            <w:tcW w:w="6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53" w:author="HuEva" w:date="2019-12-06T11:27:00Z"/>
                <w:rFonts w:hint="eastAsia" w:ascii="宋体" w:hAnsi="宋体" w:cs="宋体"/>
                <w:b/>
                <w:bCs/>
                <w:color w:val="FF0000"/>
                <w:kern w:val="0"/>
                <w:szCs w:val="21"/>
              </w:rPr>
            </w:pPr>
            <w:ins w:id="54" w:author="HuEva" w:date="2019-12-06T11:27:00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</w:rPr>
                <w:t>学制（填写幼儿园、小学、初中、高中。并按顺序填写）</w:t>
              </w:r>
            </w:ins>
          </w:p>
        </w:tc>
        <w:tc>
          <w:tcPr>
            <w:tcW w:w="4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55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56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检查人数</w:t>
              </w:r>
            </w:ins>
          </w:p>
        </w:tc>
        <w:tc>
          <w:tcPr>
            <w:tcW w:w="140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57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58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近视临床前期</w:t>
              </w:r>
            </w:ins>
          </w:p>
        </w:tc>
        <w:tc>
          <w:tcPr>
            <w:tcW w:w="126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59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60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假性近视</w:t>
              </w:r>
            </w:ins>
          </w:p>
        </w:tc>
        <w:tc>
          <w:tcPr>
            <w:tcW w:w="5380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61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62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筛查性近视（含近视散光）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ins w:id="63" w:author="HuEva" w:date="2019-12-06T11:27:00Z"/>
        </w:trPr>
        <w:tc>
          <w:tcPr>
            <w:tcW w:w="7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ins w:id="64" w:author="HuEva" w:date="2019-12-06T11:27:00Z"/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ins w:id="65" w:author="HuEva" w:date="2019-12-06T11:27:00Z"/>
                <w:rFonts w:ascii="宋体" w:hAnsi="宋体" w:cs="宋体"/>
                <w:b/>
                <w:bCs/>
                <w:color w:val="FF0000"/>
                <w:kern w:val="0"/>
                <w:szCs w:val="21"/>
              </w:rPr>
            </w:pPr>
          </w:p>
        </w:tc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ins w:id="66" w:author="HuEva" w:date="2019-12-06T11:27:00Z"/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ins w:id="67" w:author="HuEva" w:date="2019-12-06T11:27:00Z"/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ins w:id="68" w:author="HuEva" w:date="2019-12-06T11:27:00Z"/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69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70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低度近视</w:t>
              </w:r>
            </w:ins>
          </w:p>
        </w:tc>
        <w:tc>
          <w:tcPr>
            <w:tcW w:w="1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71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72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中度近视</w:t>
              </w:r>
            </w:ins>
          </w:p>
        </w:tc>
        <w:tc>
          <w:tcPr>
            <w:tcW w:w="12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73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74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高度近视</w:t>
              </w:r>
            </w:ins>
          </w:p>
        </w:tc>
        <w:tc>
          <w:tcPr>
            <w:tcW w:w="16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75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76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近视总计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ins w:id="77" w:author="HuEva" w:date="2019-12-06T11:27:00Z"/>
        </w:trPr>
        <w:tc>
          <w:tcPr>
            <w:tcW w:w="7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ins w:id="78" w:author="HuEva" w:date="2019-12-06T11:27:00Z"/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ins w:id="79" w:author="HuEva" w:date="2019-12-06T11:27:00Z"/>
                <w:rFonts w:ascii="宋体" w:hAnsi="宋体" w:cs="宋体"/>
                <w:b/>
                <w:bCs/>
                <w:color w:val="FF0000"/>
                <w:kern w:val="0"/>
                <w:szCs w:val="21"/>
              </w:rPr>
            </w:pPr>
          </w:p>
        </w:tc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ins w:id="80" w:author="HuEva" w:date="2019-12-06T11:27:00Z"/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81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82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人数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83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84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占比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85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86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人数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87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88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占比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89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90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人数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91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92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占比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93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94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人数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95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96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占比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97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98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人数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99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100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占比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01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102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总人数</w:t>
              </w:r>
            </w:ins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03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104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近视率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ins w:id="105" w:author="HuEva" w:date="2019-12-06T11:27:00Z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06" w:author="HuEva" w:date="2019-12-06T11:27:00Z"/>
                <w:rFonts w:hint="eastAsia" w:ascii="宋体" w:hAnsi="宋体" w:cs="宋体"/>
                <w:b/>
                <w:bCs/>
                <w:color w:val="FF0000"/>
                <w:kern w:val="0"/>
                <w:szCs w:val="21"/>
              </w:rPr>
            </w:pPr>
            <w:ins w:id="107" w:author="HuEva" w:date="2019-12-06T11:27:00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</w:rPr>
                <w:t>学校1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08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09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10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11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12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13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14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15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16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17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18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19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120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21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 xml:space="preserve">   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22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23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24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25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26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27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28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29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30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31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32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33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34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35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ins w:id="136" w:author="HuEva" w:date="2019-12-06T11:27:00Z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37" w:author="HuEva" w:date="2019-12-06T11:27:00Z"/>
                <w:rFonts w:hint="eastAsia" w:ascii="宋体" w:hAnsi="宋体" w:cs="宋体"/>
                <w:b/>
                <w:bCs/>
                <w:color w:val="FF0000"/>
                <w:kern w:val="0"/>
                <w:szCs w:val="21"/>
              </w:rPr>
            </w:pPr>
            <w:ins w:id="138" w:author="HuEva" w:date="2019-12-06T11:27:00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</w:rPr>
                <w:t>学校2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39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40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41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42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43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44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45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46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47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48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49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50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51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52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53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54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55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56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57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58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59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60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61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62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63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64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65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66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ins w:id="167" w:author="HuEva" w:date="2019-12-06T11:27:00Z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68" w:author="HuEva" w:date="2019-12-06T11:27:00Z"/>
                <w:rFonts w:hint="eastAsia" w:ascii="宋体" w:hAnsi="宋体" w:cs="宋体"/>
                <w:b/>
                <w:bCs/>
                <w:color w:val="FF0000"/>
                <w:kern w:val="0"/>
                <w:szCs w:val="21"/>
              </w:rPr>
            </w:pPr>
            <w:ins w:id="169" w:author="HuEva" w:date="2019-12-06T11:27:00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</w:rPr>
                <w:t>学校3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70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71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72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73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74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75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76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77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78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79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80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81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82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83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84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85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86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87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88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89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90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91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92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93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94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95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96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197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ins w:id="198" w:author="HuEva" w:date="2019-12-06T11:27:00Z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199" w:author="HuEva" w:date="2019-12-06T11:27:00Z"/>
                <w:rFonts w:hint="eastAsia" w:ascii="宋体" w:hAnsi="宋体" w:cs="宋体"/>
                <w:b/>
                <w:bCs/>
                <w:color w:val="FF0000"/>
                <w:kern w:val="0"/>
                <w:szCs w:val="21"/>
              </w:rPr>
            </w:pPr>
            <w:ins w:id="200" w:author="HuEva" w:date="2019-12-06T11:27:00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</w:rPr>
                <w:t>学校4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01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02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03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04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05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06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07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08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09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10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11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12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13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14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15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16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17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18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19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20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21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22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23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24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25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26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27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28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ins w:id="229" w:author="HuEva" w:date="2019-12-06T11:27:00Z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30" w:author="HuEva" w:date="2019-12-06T11:27:00Z"/>
                <w:rFonts w:hint="eastAsia" w:ascii="宋体" w:hAnsi="宋体" w:cs="宋体"/>
                <w:b/>
                <w:bCs/>
                <w:color w:val="FF0000"/>
                <w:kern w:val="0"/>
                <w:szCs w:val="21"/>
              </w:rPr>
            </w:pPr>
            <w:ins w:id="231" w:author="HuEva" w:date="2019-12-06T11:27:00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</w:rPr>
                <w:t>学校5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32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33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34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35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36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37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38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39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40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41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42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43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44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45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46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47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48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49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50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51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52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53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54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55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56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57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58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59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ins w:id="260" w:author="HuEva" w:date="2019-12-06T11:27:00Z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61" w:author="HuEva" w:date="2019-12-06T11:27:00Z"/>
                <w:rFonts w:hint="eastAsia" w:ascii="宋体" w:hAnsi="宋体" w:cs="宋体"/>
                <w:b/>
                <w:bCs/>
                <w:color w:val="FF0000"/>
                <w:kern w:val="0"/>
                <w:szCs w:val="21"/>
              </w:rPr>
            </w:pPr>
            <w:ins w:id="262" w:author="HuEva" w:date="2019-12-06T11:27:00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</w:rPr>
                <w:t>……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63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64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65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66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67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68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69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70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71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72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73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74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75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76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77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78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79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80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81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82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83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84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85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86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87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88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89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90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ins w:id="291" w:author="HuEva" w:date="2019-12-06T11:27:00Z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92" w:author="HuEva" w:date="2019-12-06T11:27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293" w:author="HuEva" w:date="2019-12-06T11:27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合计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94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95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96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97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298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299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300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301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302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303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304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305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306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307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308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309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310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311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312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313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314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315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316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317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318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319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320" w:author="HuEva" w:date="2019-12-06T11:27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321" w:author="HuEva" w:date="2019-12-06T11:27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</w:tr>
    </w:tbl>
    <w:p>
      <w:pPr>
        <w:spacing w:line="460" w:lineRule="exact"/>
        <w:rPr>
          <w:ins w:id="322" w:author="HuEva" w:date="2019-12-06T11:27:00Z"/>
          <w:rFonts w:ascii="宋体" w:hAnsi="宋体" w:cs="宋体"/>
          <w:szCs w:val="21"/>
        </w:rPr>
      </w:pPr>
    </w:p>
    <w:p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hint="eastAsia" w:ascii="宋体" w:hAnsi="宋体" w:cs="宋体"/>
          <w:szCs w:val="21"/>
        </w:rPr>
        <w:t>注：</w:t>
      </w:r>
      <w:ins w:id="323" w:author="HuEva" w:date="2019-12-06T11:27:00Z">
        <w:r>
          <w:rPr>
            <w:rFonts w:hint="eastAsia" w:ascii="宋体" w:hAnsi="宋体" w:cs="宋体"/>
            <w:szCs w:val="21"/>
          </w:rPr>
          <w:t>近视临床前期：</w:t>
        </w:r>
      </w:ins>
      <w:ins w:id="324" w:author="HuEva" w:date="2019-12-06T11:28:00Z">
        <w:r>
          <w:rPr>
            <w:rFonts w:hint="eastAsia"/>
          </w:rPr>
          <w:t>裸眼视力</w:t>
        </w:r>
      </w:ins>
      <w:ins w:id="325" w:author="HuEva" w:date="2019-12-06T11:28:00Z">
        <w:r>
          <w:rPr/>
          <w:t>=5.0</w:t>
        </w:r>
      </w:ins>
      <w:ins w:id="326" w:author="HuEva" w:date="2019-12-06T11:28:00Z">
        <w:r>
          <w:rPr>
            <w:rFonts w:hint="eastAsia"/>
          </w:rPr>
          <w:t>，散前电脑验光</w:t>
        </w:r>
      </w:ins>
      <w:ins w:id="327" w:author="HuEva" w:date="2019-12-06T11:28:00Z">
        <w:r>
          <w:rPr/>
          <w:t>&gt;=-0.5D</w:t>
        </w:r>
      </w:ins>
      <w:ins w:id="328" w:author="HuEva" w:date="2019-12-06T11:28:00Z">
        <w:r>
          <w:rPr>
            <w:rFonts w:hint="eastAsia"/>
          </w:rPr>
          <w:t>，</w:t>
        </w:r>
      </w:ins>
      <w:ins w:id="329" w:author="HuEva" w:date="2019-12-06T11:28:00Z">
        <w:r>
          <w:rPr/>
          <w:t>&lt;=0.75D</w:t>
        </w:r>
      </w:ins>
      <w:ins w:id="330" w:author="HuEva" w:date="2019-12-06T11:28:00Z">
        <w:r>
          <w:rPr>
            <w:rFonts w:hint="eastAsia"/>
          </w:rPr>
          <w:t>；</w:t>
        </w:r>
      </w:ins>
      <w:ins w:id="331" w:author="HuEva" w:date="2019-12-06T11:28:00Z">
        <w:r>
          <w:rPr>
            <w:rFonts w:hint="eastAsia" w:ascii="宋体" w:hAnsi="宋体" w:cs="宋体"/>
            <w:szCs w:val="21"/>
          </w:rPr>
          <w:t>假性近视：</w:t>
        </w:r>
      </w:ins>
      <w:ins w:id="332" w:author="HuEva" w:date="2019-12-06T11:29:00Z">
        <w:r>
          <w:rPr>
            <w:rFonts w:hint="eastAsia"/>
          </w:rPr>
          <w:t>裸眼视力</w:t>
        </w:r>
      </w:ins>
      <w:ins w:id="333" w:author="HuEva" w:date="2019-12-06T11:29:00Z">
        <w:r>
          <w:rPr/>
          <w:t>=5.0</w:t>
        </w:r>
      </w:ins>
      <w:ins w:id="334" w:author="HuEva" w:date="2019-12-06T11:29:00Z">
        <w:r>
          <w:rPr>
            <w:rFonts w:hint="eastAsia"/>
          </w:rPr>
          <w:t>，散前电脑验光</w:t>
        </w:r>
      </w:ins>
      <w:ins w:id="335" w:author="HuEva" w:date="2019-12-06T11:29:00Z">
        <w:r>
          <w:rPr/>
          <w:t>&lt;-0.5D</w:t>
        </w:r>
      </w:ins>
      <w:ins w:id="336" w:author="HuEva" w:date="2019-12-06T11:29:00Z">
        <w:r>
          <w:rPr>
            <w:rFonts w:hint="eastAsia"/>
          </w:rPr>
          <w:t>；筛查性</w:t>
        </w:r>
      </w:ins>
      <w:r>
        <w:rPr>
          <w:rFonts w:hint="eastAsia" w:ascii="宋体" w:hAnsi="宋体" w:cs="宋体"/>
          <w:szCs w:val="21"/>
        </w:rPr>
        <w:t>近视的分类及屈光度分布：（视力</w:t>
      </w:r>
      <w:r>
        <w:rPr>
          <w:rFonts w:ascii="宋体" w:hAnsi="宋体" w:cs="宋体"/>
          <w:szCs w:val="21"/>
        </w:rPr>
        <w:t>＜</w:t>
      </w:r>
      <w:ins w:id="337" w:author="HuEva" w:date="2019-12-06T11:13:00Z">
        <w:r>
          <w:rPr>
            <w:rFonts w:ascii="宋体" w:hAnsi="宋体" w:cs="宋体"/>
            <w:szCs w:val="21"/>
          </w:rPr>
          <w:t>5</w:t>
        </w:r>
      </w:ins>
      <w:r>
        <w:rPr>
          <w:rFonts w:hint="eastAsia" w:ascii="宋体" w:hAnsi="宋体" w:cs="宋体"/>
          <w:szCs w:val="21"/>
        </w:rPr>
        <w:t>.0），等效球镜﹥-6.00D为高度近视、等效球镜-3.25D～-6.00D为中度近视、等效球镜-0.50D～-3.00D为低度近视</w:t>
      </w:r>
    </w:p>
    <w:p>
      <w:pPr>
        <w:spacing w:line="460" w:lineRule="exact"/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屈光度分布以等效球镜计算，以双眼中屈光度较</w:t>
      </w:r>
      <w:ins w:id="338" w:author="HuEva" w:date="2019-12-06T11:29:00Z">
        <w:r>
          <w:rPr>
            <w:rFonts w:hint="eastAsia" w:ascii="宋体" w:hAnsi="宋体" w:cs="宋体"/>
            <w:szCs w:val="21"/>
          </w:rPr>
          <w:t>低</w:t>
        </w:r>
      </w:ins>
      <w:r>
        <w:rPr>
          <w:rFonts w:hint="eastAsia" w:ascii="宋体" w:hAnsi="宋体" w:cs="宋体"/>
          <w:szCs w:val="21"/>
        </w:rPr>
        <w:t>眼划分等级</w:t>
      </w:r>
    </w:p>
    <w:p>
      <w:pPr>
        <w:spacing w:line="460" w:lineRule="exact"/>
        <w:ind w:firstLine="420"/>
        <w:rPr>
          <w:rFonts w:ascii="宋体" w:hAnsi="宋体" w:cs="宋体"/>
          <w:szCs w:val="21"/>
        </w:rPr>
      </w:pPr>
    </w:p>
    <w:p>
      <w:pPr>
        <w:spacing w:line="460" w:lineRule="exact"/>
        <w:ind w:firstLine="420"/>
        <w:rPr>
          <w:rFonts w:ascii="宋体" w:hAnsi="宋体" w:cs="宋体"/>
          <w:szCs w:val="21"/>
        </w:rPr>
      </w:pPr>
    </w:p>
    <w:p>
      <w:pPr>
        <w:spacing w:line="460" w:lineRule="exact"/>
        <w:ind w:firstLine="420"/>
        <w:rPr>
          <w:rFonts w:ascii="宋体" w:hAnsi="宋体" w:cs="宋体"/>
          <w:szCs w:val="21"/>
        </w:rPr>
      </w:pPr>
    </w:p>
    <w:p>
      <w:pPr>
        <w:spacing w:line="460" w:lineRule="exact"/>
        <w:ind w:firstLine="420"/>
        <w:rPr>
          <w:rFonts w:ascii="宋体" w:hAnsi="宋体" w:cs="宋体"/>
          <w:szCs w:val="21"/>
        </w:rPr>
      </w:pPr>
    </w:p>
    <w:tbl>
      <w:tblPr>
        <w:tblStyle w:val="7"/>
        <w:tblW w:w="7600" w:type="dxa"/>
        <w:tblInd w:w="1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760"/>
        <w:gridCol w:w="600"/>
        <w:gridCol w:w="580"/>
        <w:gridCol w:w="560"/>
        <w:gridCol w:w="540"/>
        <w:gridCol w:w="620"/>
        <w:gridCol w:w="660"/>
        <w:gridCol w:w="560"/>
        <w:gridCol w:w="660"/>
        <w:gridCol w:w="7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ins w:id="339" w:author="HuEva" w:date="2019-12-06T11:33:00Z"/>
        </w:trPr>
        <w:tc>
          <w:tcPr>
            <w:tcW w:w="130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40" w:author="HuEva" w:date="2019-12-06T11:33:00Z"/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41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学校</w:t>
              </w:r>
            </w:ins>
          </w:p>
        </w:tc>
        <w:tc>
          <w:tcPr>
            <w:tcW w:w="76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42" w:author="HuEva" w:date="2019-12-06T11:33:00Z"/>
                <w:rFonts w:hint="eastAsia" w:ascii="宋体" w:hAnsi="宋体" w:cs="宋体"/>
                <w:b/>
                <w:bCs/>
                <w:color w:val="FF0000"/>
                <w:kern w:val="0"/>
                <w:szCs w:val="21"/>
              </w:rPr>
            </w:pPr>
            <w:ins w:id="343" w:author="HuEva" w:date="2019-12-06T11:33:00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</w:rPr>
                <w:t>学制（填写幼儿园、小学、初中、高中。并按顺序填写）</w:t>
              </w:r>
            </w:ins>
          </w:p>
        </w:tc>
        <w:tc>
          <w:tcPr>
            <w:tcW w:w="6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44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45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检查</w:t>
              </w:r>
            </w:ins>
          </w:p>
        </w:tc>
        <w:tc>
          <w:tcPr>
            <w:tcW w:w="114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46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47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轻度不良（边缘视力）</w:t>
              </w:r>
            </w:ins>
          </w:p>
        </w:tc>
        <w:tc>
          <w:tcPr>
            <w:tcW w:w="116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48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49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中度视力不良</w:t>
              </w:r>
            </w:ins>
          </w:p>
        </w:tc>
        <w:tc>
          <w:tcPr>
            <w:tcW w:w="122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50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51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重度视力不良</w:t>
              </w:r>
            </w:ins>
          </w:p>
        </w:tc>
        <w:tc>
          <w:tcPr>
            <w:tcW w:w="142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52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53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视力不良总计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ins w:id="354" w:author="HuEva" w:date="2019-12-06T11:33:00Z"/>
        </w:trPr>
        <w:tc>
          <w:tcPr>
            <w:tcW w:w="13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ins w:id="355" w:author="HuEva" w:date="2019-12-06T11:33:00Z"/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76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ins w:id="356" w:author="HuEva" w:date="2019-12-06T11:33:00Z"/>
                <w:rFonts w:ascii="宋体" w:hAnsi="宋体" w:cs="宋体"/>
                <w:b/>
                <w:bCs/>
                <w:color w:val="FF0000"/>
                <w:kern w:val="0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57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58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人数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59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60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人数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61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62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占比</w:t>
              </w:r>
            </w:ins>
          </w:p>
        </w:tc>
        <w:tc>
          <w:tcPr>
            <w:tcW w:w="5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63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64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人数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65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66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占比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67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68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人数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69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70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占比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71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72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人数</w:t>
              </w:r>
            </w:ins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ins w:id="373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374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占比</w:t>
              </w:r>
            </w:ins>
          </w:p>
        </w:tc>
      </w:tr>
      <w:tr>
        <w:trPr>
          <w:trHeight w:val="340" w:hRule="atLeast"/>
          <w:ins w:id="375" w:author="HuEva" w:date="2019-12-06T11:33:00Z"/>
        </w:trPr>
        <w:tc>
          <w:tcPr>
            <w:tcW w:w="13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376" w:author="HuEva" w:date="2019-12-06T11:33:00Z"/>
                <w:rFonts w:hint="eastAsia" w:ascii="宋体" w:hAnsi="宋体" w:cs="宋体"/>
                <w:b/>
                <w:bCs/>
                <w:color w:val="FF0000"/>
                <w:kern w:val="0"/>
                <w:szCs w:val="21"/>
              </w:rPr>
            </w:pPr>
            <w:ins w:id="377" w:author="HuEva" w:date="2019-12-06T11:33:00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</w:rPr>
                <w:t>学校1</w:t>
              </w:r>
            </w:ins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378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379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380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381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382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383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384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385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386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387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388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389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390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391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392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393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394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395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396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397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ins w:id="398" w:author="HuEva" w:date="2019-12-06T11:33:00Z"/>
        </w:trPr>
        <w:tc>
          <w:tcPr>
            <w:tcW w:w="13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399" w:author="HuEva" w:date="2019-12-06T11:33:00Z"/>
                <w:rFonts w:hint="eastAsia" w:ascii="宋体" w:hAnsi="宋体" w:cs="宋体"/>
                <w:b/>
                <w:bCs/>
                <w:color w:val="FF0000"/>
                <w:kern w:val="0"/>
                <w:szCs w:val="21"/>
              </w:rPr>
            </w:pPr>
            <w:ins w:id="400" w:author="HuEva" w:date="2019-12-06T11:33:00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</w:rPr>
                <w:t>学校2</w:t>
              </w:r>
            </w:ins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401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02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03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04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05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06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07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08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09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10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11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12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13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14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15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16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17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18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19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20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ins w:id="421" w:author="HuEva" w:date="2019-12-06T11:33:00Z"/>
        </w:trPr>
        <w:tc>
          <w:tcPr>
            <w:tcW w:w="13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422" w:author="HuEva" w:date="2019-12-06T11:33:00Z"/>
                <w:rFonts w:hint="eastAsia" w:ascii="宋体" w:hAnsi="宋体" w:cs="宋体"/>
                <w:b/>
                <w:bCs/>
                <w:color w:val="FF0000"/>
                <w:kern w:val="0"/>
                <w:szCs w:val="21"/>
              </w:rPr>
            </w:pPr>
            <w:ins w:id="423" w:author="HuEva" w:date="2019-12-06T11:33:00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</w:rPr>
                <w:t>学校3</w:t>
              </w:r>
            </w:ins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424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25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26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27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28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29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30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31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32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33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34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35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36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37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38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39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40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41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42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43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ins w:id="444" w:author="HuEva" w:date="2019-12-06T11:33:00Z"/>
        </w:trPr>
        <w:tc>
          <w:tcPr>
            <w:tcW w:w="13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445" w:author="HuEva" w:date="2019-12-06T11:33:00Z"/>
                <w:rFonts w:hint="eastAsia" w:ascii="宋体" w:hAnsi="宋体" w:cs="宋体"/>
                <w:b/>
                <w:bCs/>
                <w:color w:val="FF0000"/>
                <w:kern w:val="0"/>
                <w:szCs w:val="21"/>
              </w:rPr>
            </w:pPr>
            <w:ins w:id="446" w:author="HuEva" w:date="2019-12-06T11:33:00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</w:rPr>
                <w:t>学校4</w:t>
              </w:r>
            </w:ins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447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48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49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50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51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52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53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54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55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56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57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58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59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60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61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62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63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64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65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66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ins w:id="467" w:author="HuEva" w:date="2019-12-06T11:33:00Z"/>
        </w:trPr>
        <w:tc>
          <w:tcPr>
            <w:tcW w:w="13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468" w:author="HuEva" w:date="2019-12-06T11:33:00Z"/>
                <w:rFonts w:hint="eastAsia" w:ascii="宋体" w:hAnsi="宋体" w:cs="宋体"/>
                <w:b/>
                <w:bCs/>
                <w:color w:val="FF0000"/>
                <w:kern w:val="0"/>
                <w:szCs w:val="21"/>
              </w:rPr>
            </w:pPr>
            <w:ins w:id="469" w:author="HuEva" w:date="2019-12-06T11:33:00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</w:rPr>
                <w:t>学校5</w:t>
              </w:r>
            </w:ins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470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71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72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73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74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75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76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77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78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79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80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81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82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83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84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85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86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87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88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89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ins w:id="490" w:author="HuEva" w:date="2019-12-06T11:33:00Z"/>
        </w:trPr>
        <w:tc>
          <w:tcPr>
            <w:tcW w:w="13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491" w:author="HuEva" w:date="2019-12-06T11:33:00Z"/>
                <w:rFonts w:hint="eastAsia" w:ascii="宋体" w:hAnsi="宋体" w:cs="宋体"/>
                <w:b/>
                <w:bCs/>
                <w:color w:val="FF0000"/>
                <w:kern w:val="0"/>
                <w:szCs w:val="21"/>
              </w:rPr>
            </w:pPr>
            <w:ins w:id="492" w:author="HuEva" w:date="2019-12-06T11:33:00Z">
              <w:r>
                <w:rPr>
                  <w:rFonts w:hint="eastAsia" w:ascii="宋体" w:hAnsi="宋体" w:cs="宋体"/>
                  <w:b/>
                  <w:bCs/>
                  <w:color w:val="FF0000"/>
                  <w:kern w:val="0"/>
                  <w:szCs w:val="21"/>
                </w:rPr>
                <w:t>……</w:t>
              </w:r>
            </w:ins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493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94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95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96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97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498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499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500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501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502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503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504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505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506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507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508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509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510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511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512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ins w:id="513" w:author="HuEva" w:date="2019-12-06T11:33:00Z"/>
        </w:trPr>
        <w:tc>
          <w:tcPr>
            <w:tcW w:w="13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514" w:author="HuEva" w:date="2019-12-06T11:33:00Z"/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  <w:ins w:id="515" w:author="HuEva" w:date="2019-12-06T11:33:00Z">
              <w:r>
                <w:rPr>
                  <w:rFonts w:hint="eastAsia" w:ascii="宋体" w:hAnsi="宋体" w:cs="宋体"/>
                  <w:b/>
                  <w:bCs/>
                  <w:color w:val="000000"/>
                  <w:kern w:val="0"/>
                  <w:szCs w:val="21"/>
                </w:rPr>
                <w:t>合计</w:t>
              </w:r>
            </w:ins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ins w:id="516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517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518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519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520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521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522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523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524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525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526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527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528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529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530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531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532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533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ins w:id="534" w:author="HuEva" w:date="2019-12-06T11:33:00Z"/>
                <w:rFonts w:hint="eastAsia" w:ascii="宋体" w:hAnsi="宋体" w:cs="宋体"/>
                <w:color w:val="000000"/>
                <w:kern w:val="0"/>
                <w:szCs w:val="21"/>
              </w:rPr>
            </w:pPr>
            <w:ins w:id="535" w:author="HuEva" w:date="2019-12-06T11:33:00Z">
              <w:r>
                <w:rPr>
                  <w:rFonts w:hint="eastAsia" w:ascii="宋体" w:hAnsi="宋体" w:cs="宋体"/>
                  <w:color w:val="000000"/>
                  <w:kern w:val="0"/>
                  <w:szCs w:val="21"/>
                </w:rPr>
                <w:t>　</w:t>
              </w:r>
            </w:ins>
          </w:p>
        </w:tc>
      </w:tr>
    </w:tbl>
    <w:p>
      <w:pPr>
        <w:spacing w:line="460" w:lineRule="exact"/>
        <w:ind w:firstLine="0"/>
        <w:rPr>
          <w:rFonts w:hint="eastAsia" w:ascii="宋体" w:hAnsi="宋体" w:cs="宋体"/>
          <w:szCs w:val="21"/>
        </w:rPr>
      </w:pPr>
    </w:p>
    <w:p>
      <w:pPr>
        <w:tabs>
          <w:tab w:val="left" w:pos="480"/>
        </w:tabs>
        <w:spacing w:line="480" w:lineRule="exac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注：双眼中裸眼视力较差眼视力＜</w:t>
      </w:r>
      <w:ins w:id="536" w:author="HuEva" w:date="2019-12-06T11:12:00Z">
        <w:r>
          <w:rPr>
            <w:rFonts w:ascii="宋体" w:hAnsi="宋体" w:cs="宋体"/>
            <w:szCs w:val="21"/>
          </w:rPr>
          <w:t>5</w:t>
        </w:r>
      </w:ins>
      <w:r>
        <w:rPr>
          <w:rFonts w:hint="eastAsia" w:ascii="宋体" w:hAnsi="宋体" w:cs="宋体"/>
          <w:szCs w:val="21"/>
        </w:rPr>
        <w:t>.0记录为视力不良，裸眼视力较差眼视力</w:t>
      </w:r>
      <w:ins w:id="537" w:author="HuEva" w:date="2019-12-06T11:14:00Z">
        <w:r>
          <w:rPr>
            <w:rFonts w:ascii="宋体" w:hAnsi="宋体" w:cs="宋体"/>
            <w:szCs w:val="21"/>
          </w:rPr>
          <w:t>4.9</w:t>
        </w:r>
      </w:ins>
      <w:r>
        <w:rPr>
          <w:rFonts w:hint="eastAsia" w:ascii="宋体" w:hAnsi="宋体" w:cs="宋体"/>
          <w:szCs w:val="21"/>
        </w:rPr>
        <w:t>记录为边缘视力</w:t>
      </w:r>
      <w:ins w:id="538" w:author="HuEva" w:date="2019-12-06T11:34:00Z">
        <w:r>
          <w:rPr>
            <w:rFonts w:hint="eastAsia" w:ascii="宋体" w:hAnsi="宋体" w:cs="宋体"/>
            <w:szCs w:val="21"/>
          </w:rPr>
          <w:t>（</w:t>
        </w:r>
      </w:ins>
      <w:ins w:id="539" w:author="HuEva" w:date="2019-12-06T11:34:00Z">
        <w:r>
          <w:rPr>
            <w:rFonts w:hint="eastAsia" w:ascii="宋体" w:hAnsi="宋体" w:cs="宋体"/>
            <w:sz w:val="21"/>
            <w:szCs w:val="21"/>
          </w:rPr>
          <w:t>轻度视力不良）</w:t>
        </w:r>
      </w:ins>
      <w:ins w:id="540" w:author="HuEva" w:date="2019-12-06T11:34:00Z">
        <w:r>
          <w:rPr>
            <w:rFonts w:hint="eastAsia" w:ascii="宋体" w:hAnsi="宋体" w:cs="宋体"/>
            <w:szCs w:val="21"/>
          </w:rPr>
          <w:t>，</w:t>
        </w:r>
      </w:ins>
      <w:ins w:id="541" w:author="HuEva" w:date="2019-12-06T11:35:00Z">
        <w:r>
          <w:rPr>
            <w:rFonts w:hint="eastAsia" w:ascii="宋体" w:hAnsi="宋体" w:cs="宋体"/>
            <w:sz w:val="21"/>
            <w:szCs w:val="21"/>
          </w:rPr>
          <w:t>视力</w:t>
        </w:r>
      </w:ins>
      <w:ins w:id="542" w:author="HuEva" w:date="2019-12-06T11:35:00Z">
        <w:r>
          <w:rPr>
            <w:rFonts w:ascii="宋体" w:hAnsi="宋体" w:cs="宋体"/>
            <w:sz w:val="21"/>
            <w:szCs w:val="21"/>
          </w:rPr>
          <w:t>&gt;=4.6,&lt;=4.8</w:t>
        </w:r>
      </w:ins>
      <w:ins w:id="543" w:author="HuEva" w:date="2019-12-06T11:36:00Z">
        <w:r>
          <w:rPr>
            <w:rFonts w:hint="eastAsia" w:ascii="宋体" w:hAnsi="宋体" w:cs="宋体"/>
            <w:sz w:val="21"/>
            <w:szCs w:val="21"/>
          </w:rPr>
          <w:t>为中度视力不良，视力</w:t>
        </w:r>
      </w:ins>
      <w:ins w:id="544" w:author="HuEva" w:date="2019-12-06T11:36:00Z">
        <w:r>
          <w:rPr>
            <w:rFonts w:ascii="宋体" w:hAnsi="宋体" w:cs="宋体"/>
            <w:sz w:val="21"/>
            <w:szCs w:val="21"/>
          </w:rPr>
          <w:t>&lt;=4.5</w:t>
        </w:r>
      </w:ins>
      <w:ins w:id="545" w:author="HuEva" w:date="2019-12-06T11:36:00Z">
        <w:r>
          <w:rPr>
            <w:rFonts w:hint="eastAsia" w:ascii="宋体" w:hAnsi="宋体" w:cs="宋体"/>
            <w:sz w:val="21"/>
            <w:szCs w:val="21"/>
          </w:rPr>
          <w:t>为重度视力不良。</w:t>
        </w:r>
      </w:ins>
    </w:p>
    <w:p>
      <w:pPr>
        <w:tabs>
          <w:tab w:val="left" w:pos="480"/>
        </w:tabs>
        <w:spacing w:line="480" w:lineRule="exact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2、在一级检测过程中，初步发现了其他异常情况和部分眼病患者。发现疑似弱视患者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color w:val="000000"/>
          <w:sz w:val="24"/>
        </w:rPr>
        <w:t>人，斜视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color w:val="000000"/>
          <w:sz w:val="24"/>
        </w:rPr>
        <w:t>人，轻度结膜炎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color w:val="000000"/>
          <w:sz w:val="24"/>
        </w:rPr>
        <w:t>人，由于无法现场进行二、三级检测，很多调节或集合等视功能出现异常的患者，不能及时准确地做出诊断。</w:t>
      </w:r>
    </w:p>
    <w:p>
      <w:pPr>
        <w:tabs>
          <w:tab w:val="left" w:pos="480"/>
        </w:tabs>
        <w:spacing w:line="580" w:lineRule="exact"/>
        <w:ind w:firstLine="57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3、在本次调查统计的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color w:val="000000"/>
          <w:sz w:val="24"/>
        </w:rPr>
        <w:t>名学生中，共有配戴眼镜者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color w:val="000000"/>
          <w:sz w:val="24"/>
        </w:rPr>
        <w:t>人（不包括部分学生未将眼镜带入检查现场），原眼镜矫正不足者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color w:val="000000"/>
          <w:sz w:val="24"/>
        </w:rPr>
        <w:t>人，占戴镜者的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bCs/>
          <w:color w:val="000000"/>
          <w:sz w:val="24"/>
        </w:rPr>
        <w:t>%</w:t>
      </w:r>
      <w:r>
        <w:rPr>
          <w:rFonts w:hint="eastAsia" w:ascii="宋体" w:hAnsi="宋体"/>
          <w:color w:val="000000"/>
          <w:sz w:val="24"/>
        </w:rPr>
        <w:t>，配戴渐进多焦点眼镜或三棱镜者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color w:val="000000"/>
          <w:sz w:val="24"/>
        </w:rPr>
        <w:t>余人，均存在外隐斜或集合不足等不适合因素，容易造成眼位偏斜及其他双眼视问题，应及时更换单光镜片或减少旁中心离焦镜片。</w:t>
      </w:r>
    </w:p>
    <w:p>
      <w:pPr>
        <w:tabs>
          <w:tab w:val="left" w:pos="480"/>
        </w:tabs>
        <w:spacing w:line="580" w:lineRule="exact"/>
        <w:ind w:firstLine="570"/>
        <w:rPr>
          <w:rFonts w:ascii="宋体" w:hAnsi="宋体"/>
          <w:color w:val="000000"/>
          <w:sz w:val="24"/>
        </w:rPr>
      </w:pPr>
    </w:p>
    <w:p>
      <w:pPr>
        <w:tabs>
          <w:tab w:val="left" w:pos="480"/>
        </w:tabs>
        <w:spacing w:line="580" w:lineRule="exact"/>
        <w:ind w:firstLine="570"/>
        <w:rPr>
          <w:rFonts w:ascii="宋体" w:hAnsi="宋体"/>
          <w:color w:val="000000"/>
          <w:sz w:val="24"/>
        </w:rPr>
      </w:pPr>
    </w:p>
    <w:p>
      <w:pPr>
        <w:tabs>
          <w:tab w:val="left" w:pos="480"/>
        </w:tabs>
        <w:spacing w:line="580" w:lineRule="exact"/>
        <w:ind w:firstLine="570"/>
        <w:rPr>
          <w:rFonts w:ascii="宋体" w:hAnsi="宋体"/>
          <w:color w:val="000000"/>
          <w:sz w:val="24"/>
        </w:rPr>
      </w:pPr>
    </w:p>
    <w:p>
      <w:pPr>
        <w:tabs>
          <w:tab w:val="left" w:pos="480"/>
        </w:tabs>
        <w:spacing w:line="580" w:lineRule="exact"/>
        <w:ind w:firstLine="570"/>
        <w:rPr>
          <w:rFonts w:ascii="宋体" w:hAnsi="宋体"/>
          <w:color w:val="000000"/>
          <w:sz w:val="24"/>
        </w:rPr>
      </w:pPr>
    </w:p>
    <w:p>
      <w:pPr>
        <w:tabs>
          <w:tab w:val="left" w:pos="480"/>
        </w:tabs>
        <w:spacing w:line="580" w:lineRule="exact"/>
        <w:ind w:firstLine="570"/>
        <w:rPr>
          <w:rFonts w:hint="eastAsia" w:ascii="宋体" w:hAnsi="宋体"/>
          <w:color w:val="FF0000"/>
          <w:sz w:val="24"/>
        </w:rPr>
      </w:pPr>
    </w:p>
    <w:p>
      <w:pPr>
        <w:tabs>
          <w:tab w:val="left" w:pos="480"/>
        </w:tabs>
        <w:spacing w:line="58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（附：近视发病率发展及视力不良率走势图）</w:t>
      </w:r>
    </w:p>
    <w:p/>
    <w:p>
      <w:bookmarkStart w:id="0" w:name="_1607509689"/>
      <w:bookmarkEnd w:id="0"/>
      <w:r>
        <w:object>
          <v:shape id="_x0000_i1025" o:spt="75" type="#_x0000_t75" style="height:186.8pt;width:420.7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f"/>
            <w10:wrap type="none"/>
            <w10:anchorlock/>
          </v:shape>
          <o:OLEObject Type="Embed" ProgID="Excel.Chart.8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  <w:highlight w:val="red"/>
        </w:rPr>
        <w:t>（注：请添加上幼儿园、初一、初二、初三、高一、高二、高三）</w:t>
      </w:r>
    </w:p>
    <w:p>
      <w:pPr>
        <w:rPr>
          <w:rFonts w:hint="eastAsia"/>
        </w:rPr>
      </w:pPr>
    </w:p>
    <w:p>
      <w:r>
        <w:object>
          <v:shape id="_x0000_i1026" o:spt="75" type="#_x0000_t75" style="height:172.5pt;width:421.5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f"/>
            <w10:wrap type="none"/>
            <w10:anchorlock/>
          </v:shape>
          <o:OLEObject Type="Embed" ProgID="Excel.Chart.8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  <w:highlight w:val="red"/>
        </w:rPr>
        <w:t>（注：请添加上幼儿园、初一、初二、初三、高一、高二、高三）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80" w:firstLineChars="200"/>
        <w:rPr>
          <w:rFonts w:hint="eastAsia" w:ascii="宋体" w:hAnsi="宋体" w:cs="仿宋"/>
          <w:sz w:val="24"/>
        </w:rPr>
      </w:pPr>
      <w:r>
        <w:rPr>
          <w:rFonts w:hint="eastAsia" w:ascii="宋体" w:hAnsi="宋体" w:cs="仿宋"/>
          <w:sz w:val="24"/>
        </w:rPr>
        <w:t>通过本次筛查统计得知，幼儿园近视率为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%</w:t>
      </w:r>
      <w:r>
        <w:rPr>
          <w:rFonts w:hint="eastAsia" w:ascii="宋体" w:hAnsi="宋体" w:cs="仿宋"/>
          <w:sz w:val="24"/>
        </w:rPr>
        <w:t>，小学近视率为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%</w:t>
      </w:r>
      <w:r>
        <w:rPr>
          <w:rFonts w:hint="eastAsia" w:ascii="宋体" w:hAnsi="宋体" w:cs="仿宋"/>
          <w:sz w:val="24"/>
        </w:rPr>
        <w:t>，初中近视率为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%</w:t>
      </w:r>
      <w:r>
        <w:rPr>
          <w:rFonts w:hint="eastAsia" w:ascii="宋体" w:hAnsi="宋体" w:cs="仿宋"/>
          <w:sz w:val="24"/>
        </w:rPr>
        <w:t>，高中近视率为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%</w:t>
      </w:r>
      <w:r>
        <w:rPr>
          <w:rFonts w:hint="eastAsia" w:ascii="宋体" w:hAnsi="宋体" w:cs="仿宋"/>
          <w:sz w:val="24"/>
        </w:rPr>
        <w:t>。（附每年各年龄段近视率对比曲线图）</w:t>
      </w:r>
    </w:p>
    <w:p>
      <w:pPr>
        <w:rPr>
          <w:rFonts w:ascii="宋体" w:hAnsi="宋体"/>
        </w:rPr>
      </w:pPr>
      <w:r>
        <w:rPr>
          <w:rFonts w:ascii="宋体" w:hAnsi="宋体"/>
        </w:rPr>
        <w:drawing>
          <wp:inline distT="0" distB="0" distL="114300" distR="114300">
            <wp:extent cx="5389880" cy="2119630"/>
            <wp:effectExtent l="0" t="0" r="1270" b="13970"/>
            <wp:docPr id="1" name="图片 2" descr="15576692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55766928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sz w:val="24"/>
        </w:rPr>
      </w:pPr>
    </w:p>
    <w:p>
      <w:pPr>
        <w:ind w:firstLine="720" w:firstLineChars="3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本次筛查，男生筛查总人数</w:t>
      </w:r>
      <w:r>
        <w:rPr>
          <w:rFonts w:hint="eastAsia" w:ascii="宋体" w:hAnsi="宋体"/>
          <w:color w:val="FF0000"/>
          <w:sz w:val="24"/>
          <w:u w:val="single"/>
        </w:rPr>
        <w:t>xx人</w:t>
      </w:r>
      <w:r>
        <w:rPr>
          <w:rFonts w:hint="eastAsia" w:ascii="宋体" w:hAnsi="宋体"/>
          <w:sz w:val="24"/>
        </w:rPr>
        <w:t>，近视人数为</w:t>
      </w:r>
      <w:r>
        <w:rPr>
          <w:rFonts w:hint="eastAsia" w:ascii="宋体" w:hAnsi="宋体"/>
          <w:color w:val="FF0000"/>
          <w:sz w:val="24"/>
          <w:u w:val="single"/>
        </w:rPr>
        <w:t>xx人</w:t>
      </w:r>
      <w:r>
        <w:rPr>
          <w:rFonts w:hint="eastAsia" w:ascii="宋体" w:hAnsi="宋体"/>
          <w:sz w:val="24"/>
        </w:rPr>
        <w:t>，近视率为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%；</w:t>
      </w:r>
    </w:p>
    <w:p>
      <w:pPr>
        <w:ind w:firstLine="1920" w:firstLineChars="8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女生筛查总人数</w:t>
      </w:r>
      <w:r>
        <w:rPr>
          <w:rFonts w:hint="eastAsia" w:ascii="宋体" w:hAnsi="宋体"/>
          <w:color w:val="FF0000"/>
          <w:sz w:val="24"/>
          <w:u w:val="single"/>
        </w:rPr>
        <w:t>xx人</w:t>
      </w:r>
      <w:r>
        <w:rPr>
          <w:rFonts w:hint="eastAsia" w:ascii="宋体" w:hAnsi="宋体"/>
          <w:sz w:val="24"/>
        </w:rPr>
        <w:t>，近视人数为</w:t>
      </w:r>
      <w:r>
        <w:rPr>
          <w:rFonts w:hint="eastAsia" w:ascii="宋体" w:hAnsi="宋体"/>
          <w:color w:val="FF0000"/>
          <w:sz w:val="24"/>
          <w:u w:val="single"/>
        </w:rPr>
        <w:t>xx人</w:t>
      </w:r>
      <w:r>
        <w:rPr>
          <w:rFonts w:hint="eastAsia" w:ascii="宋体" w:hAnsi="宋体"/>
          <w:sz w:val="24"/>
        </w:rPr>
        <w:t>，近视率为</w:t>
      </w:r>
      <w:r>
        <w:rPr>
          <w:rFonts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%；</w:t>
      </w:r>
    </w:p>
    <w:p>
      <w:pPr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（附男女生近视率变化趋势）</w:t>
      </w:r>
    </w:p>
    <w:p>
      <w:pPr>
        <w:rPr>
          <w:rFonts w:hint="eastAsia" w:ascii="宋体" w:hAnsi="宋体"/>
        </w:rPr>
      </w:pPr>
      <w:r>
        <w:rPr>
          <w:rFonts w:ascii="宋体" w:hAnsi="宋体"/>
        </w:rPr>
        <w:drawing>
          <wp:inline distT="0" distB="0" distL="114300" distR="114300">
            <wp:extent cx="5346700" cy="2286635"/>
            <wp:effectExtent l="0" t="0" r="6350" b="18415"/>
            <wp:docPr id="2" name="图片 4" descr="15576702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155767027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/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二、情况分析</w:t>
      </w:r>
    </w:p>
    <w:p>
      <w:pPr>
        <w:pStyle w:val="3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众所周知，近视眼分两类，少数近视眼属病理性近视眼，可能会导致近视相关并发症，甚至失明，是低视力的重要原因；绝大多数近视眼属于于单纯性近视，一般不会造成严重的并发症，但也会对生活和工作造成影响，近视眼的人看外界远物时，眼底没有清晰的物象，将影响对外界事物的认识判断和理解。</w:t>
      </w:r>
    </w:p>
    <w:p>
      <w:pPr>
        <w:spacing w:line="360" w:lineRule="auto"/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1、近视眼的发生和发展是多种原因引起。长时间近距离不正确姿势用眼，导致调节增强, 调节迟缓以及调节灵敏度低和旁中心离焦是近视发展的主要原因。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80%以上的学生握笔太靠下，读写姿势不正确，导致眼睛承受姿势、视线、距离的三重负担，诱发近视，导致近视度数不断加深。部分学生刘海儿过长遮挡眼睛，镜片不洁或磨损严重，影响透光度，造成形觉剥夺，加快近视增长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、眼保健操没有得到足够的重视，可能存在操作不认真、动作不规范、时间被占用等问题。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、验光配镜不合格也是近视发生和发展的重要原因之一。很多眼镜店不进行医学验光，不散瞳验光，不检查双眼视功能，导致验配随意性大，不合格率高，对眼睛危害大。为部分儿童配戴了青少年渐进多焦的眼镜，实际有80%的儿童不适合配戴青少年渐进多焦的眼镜。不规范的防治和验配加重青少年近视发展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5、学校老师、学生、家长眼保健知识匮乏，视力保健机构夸大宣传、防治混乱，市场众多近视防治产品多无科学依据，人为造成学生视力不良率增加。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6、没有建立完整的视觉健康档案，不能对每个学生的视觉健康做出全面系统地分析和有效地干预。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三、几点建议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从此次视力检查的统计结果看，学生近视和视力不良呈现随年龄线性增长的状态，因此有必要对全校学生的视力情况尽早地进行干预。</w:t>
      </w:r>
    </w:p>
    <w:p>
      <w:pPr>
        <w:spacing w:line="360" w:lineRule="auto"/>
        <w:ind w:left="3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1、定期（半年）由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青少年视力低下防治中心进行一次</w:t>
      </w:r>
      <w:r>
        <w:rPr>
          <w:rFonts w:hint="eastAsia" w:ascii="宋体" w:hAnsi="宋体"/>
          <w:color w:val="000000"/>
          <w:sz w:val="24"/>
        </w:rPr>
        <w:t>完整的三级检测</w:t>
      </w:r>
      <w:r>
        <w:rPr>
          <w:rFonts w:hint="eastAsia" w:ascii="宋体" w:hAnsi="宋体"/>
          <w:sz w:val="24"/>
        </w:rPr>
        <w:t>，包括散瞳验光、视功能检查，找出有可能造成近视发生、发展的原因及影响因素，并进行针对性的综合干预，达到“早知、早控、早防”。</w:t>
      </w:r>
    </w:p>
    <w:p>
      <w:pPr>
        <w:spacing w:line="360" w:lineRule="auto"/>
        <w:ind w:left="3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2、建立视觉健康档案，据此可将</w:t>
      </w:r>
      <w:r>
        <w:rPr>
          <w:rFonts w:hint="eastAsia" w:ascii="宋体" w:hAnsi="宋体"/>
          <w:color w:val="000000"/>
          <w:sz w:val="24"/>
        </w:rPr>
        <w:t>学生分为三组人群：无近视迹象者普及科学用眼知识、近视防控常识；对近视高危人群需重点防控；而已近视人群则需积极控制近视进展，建立学生</w:t>
      </w:r>
      <w:r>
        <w:rPr>
          <w:rFonts w:hint="eastAsia" w:ascii="宋体" w:hAnsi="宋体"/>
          <w:sz w:val="24"/>
        </w:rPr>
        <w:t>屈光发育档案是近视防治的基础。</w:t>
      </w:r>
    </w:p>
    <w:p>
      <w:pPr>
        <w:spacing w:line="360" w:lineRule="auto"/>
        <w:ind w:left="3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3、近视防控科普知识培训：由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青少年视力低下防治中心专家利用学校多媒体，对老师、学生、家长进行近视综合防控知识的科普教育，养成科学用眼的习惯，提高近视预防的有效性。</w:t>
      </w:r>
    </w:p>
    <w:p>
      <w:pPr>
        <w:spacing w:line="360" w:lineRule="auto"/>
        <w:ind w:left="3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4、学校张贴《山东省中小学生爱眼护眼科普知识挂图》和《正确读写姿势挂图》，使中小学生正确掌握爱眼护眼、科学用眼知识，有效预防近视的发生和发展。</w:t>
      </w:r>
    </w:p>
    <w:p>
      <w:pPr>
        <w:spacing w:line="360" w:lineRule="auto"/>
        <w:ind w:left="3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5、建立视力保护示范班级。征求家长同意、学校配合、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青少年视力低下防治中心参与执行。根据不同病因，制定一对一个体化处方和科学矫治方案。</w:t>
      </w:r>
    </w:p>
    <w:p>
      <w:pPr>
        <w:pStyle w:val="2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 xml:space="preserve">    6、发放亮睛操音像资料，入校推广亮睛操，消除中小学生视疲劳，预防和控制近视发展。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7、大力推广医学验光，科学配镜。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验光配镜不良是近视发生和发展的主要原因之一！</w:t>
      </w:r>
    </w:p>
    <w:p>
      <w:pPr>
        <w:spacing w:line="360" w:lineRule="auto"/>
        <w:ind w:left="424" w:leftChars="20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（1）、儿童需在医疗机构进行散瞳验光；</w:t>
      </w:r>
    </w:p>
    <w:p>
      <w:pPr>
        <w:spacing w:line="360" w:lineRule="auto"/>
        <w:ind w:firstLine="362" w:firstLineChars="15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（2）、正确综合验光仪验光，应根据眼位和视功能给予正确的处方，有效控制近视度数过快增长； </w:t>
      </w:r>
    </w:p>
    <w:p>
      <w:pPr>
        <w:spacing w:line="360" w:lineRule="auto"/>
        <w:ind w:left="424" w:leftChars="20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</w:t>
      </w:r>
      <w:r>
        <w:rPr>
          <w:rFonts w:ascii="宋体" w:hAnsi="宋体"/>
          <w:sz w:val="24"/>
        </w:rPr>
        <w:t>）</w:t>
      </w:r>
      <w:r>
        <w:rPr>
          <w:rFonts w:hint="eastAsia" w:ascii="宋体" w:hAnsi="宋体"/>
          <w:sz w:val="24"/>
        </w:rPr>
        <w:t>、视功能异常学生给予视觉训练，恢复其正常视功能；</w:t>
      </w:r>
    </w:p>
    <w:p>
      <w:pPr>
        <w:spacing w:line="360" w:lineRule="auto"/>
        <w:ind w:firstLine="364" w:firstLineChars="152"/>
        <w:rPr>
          <w:rFonts w:ascii="宋体" w:hAnsi="宋体" w:cs="仿宋"/>
          <w:sz w:val="24"/>
        </w:rPr>
      </w:pPr>
      <w:r>
        <w:rPr>
          <w:rFonts w:hint="eastAsia" w:ascii="宋体" w:hAnsi="宋体" w:cs="仿宋"/>
          <w:sz w:val="24"/>
        </w:rPr>
        <w:t>（4）、假性近视的筛查和治疗对于青少年视力低下防治具有重要的意义。假性近视是功能性近视，利用药物、视功能训练等，缓解疲劳，使视力恢复到正常状态。假性近视若不及时缓解，会导致眼轴变长而成为真性近视。</w:t>
      </w:r>
    </w:p>
    <w:p>
      <w:pPr>
        <w:spacing w:line="360" w:lineRule="auto"/>
        <w:ind w:firstLine="364" w:firstLineChars="152"/>
        <w:rPr>
          <w:rFonts w:ascii="宋体" w:hAnsi="宋体" w:cs="仿宋"/>
          <w:sz w:val="24"/>
        </w:rPr>
      </w:pPr>
      <w:r>
        <w:rPr>
          <w:rFonts w:hint="eastAsia" w:ascii="宋体" w:hAnsi="宋体" w:cs="仿宋"/>
          <w:sz w:val="24"/>
        </w:rPr>
        <w:t>（5）、控制近视发展是青少年视力低下防治的关键。经过医生完整的眼视光学检查，选择合适的治疗方案，在医生的指导下正确配戴，达到控制近视发展的目的。目的是阻止低度近视向中高度近视发展，减少青少年中重度视力低下。</w:t>
      </w:r>
    </w:p>
    <w:p>
      <w:pPr>
        <w:spacing w:line="360" w:lineRule="auto"/>
        <w:rPr>
          <w:rFonts w:ascii="宋体" w:hAnsi="宋体" w:cs="仿宋"/>
          <w:sz w:val="24"/>
        </w:rPr>
      </w:pPr>
    </w:p>
    <w:p>
      <w:pPr>
        <w:spacing w:line="360" w:lineRule="auto"/>
        <w:ind w:left="567" w:leftChars="270" w:firstLine="3240" w:firstLineChars="13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color w:val="FF0000"/>
          <w:sz w:val="24"/>
          <w:u w:val="single"/>
        </w:rPr>
        <w:t>xx</w:t>
      </w:r>
      <w:r>
        <w:rPr>
          <w:rFonts w:hint="eastAsia" w:ascii="宋体" w:hAnsi="宋体"/>
          <w:sz w:val="24"/>
        </w:rPr>
        <w:t>青少年视力低下防治中心</w:t>
      </w:r>
    </w:p>
    <w:p>
      <w:pPr>
        <w:spacing w:line="360" w:lineRule="auto"/>
        <w:ind w:firstLine="480" w:firstLineChars="200"/>
        <w:rPr>
          <w:rFonts w:ascii="宋体" w:hAnsi="宋体" w:cs="仿宋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</w:t>
      </w:r>
      <w:r>
        <w:rPr>
          <w:rFonts w:hint="eastAsia" w:ascii="宋体" w:hAnsi="宋体" w:cs="仿宋"/>
          <w:sz w:val="24"/>
        </w:rPr>
        <w:t xml:space="preserve"> </w:t>
      </w:r>
      <w:r>
        <w:rPr>
          <w:rFonts w:ascii="宋体" w:hAnsi="宋体" w:cs="仿宋"/>
          <w:color w:val="FF0000"/>
          <w:sz w:val="24"/>
          <w:u w:val="single"/>
        </w:rPr>
        <w:t>xxxx</w:t>
      </w:r>
      <w:r>
        <w:rPr>
          <w:rFonts w:hint="eastAsia" w:ascii="宋体" w:hAnsi="宋体" w:cs="仿宋"/>
          <w:sz w:val="24"/>
        </w:rPr>
        <w:t>年</w:t>
      </w:r>
      <w:r>
        <w:rPr>
          <w:rFonts w:ascii="宋体" w:hAnsi="宋体" w:cs="仿宋"/>
          <w:color w:val="FF0000"/>
          <w:sz w:val="24"/>
          <w:u w:val="single"/>
        </w:rPr>
        <w:t>xx</w:t>
      </w:r>
      <w:r>
        <w:rPr>
          <w:rFonts w:hint="eastAsia" w:ascii="宋体" w:hAnsi="宋体" w:cs="仿宋"/>
          <w:sz w:val="24"/>
        </w:rPr>
        <w:t>月</w:t>
      </w:r>
    </w:p>
    <w:p>
      <w:pPr>
        <w:rPr>
          <w:rFonts w:hint="eastAsia" w:ascii="宋体" w:hAnsi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uEva">
    <w15:presenceInfo w15:providerId="None" w15:userId="HuE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trackRevisions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12D"/>
    <w:rsid w:val="00021866"/>
    <w:rsid w:val="00041FCE"/>
    <w:rsid w:val="000B3BCE"/>
    <w:rsid w:val="000F6B73"/>
    <w:rsid w:val="00101485"/>
    <w:rsid w:val="00110E41"/>
    <w:rsid w:val="00194859"/>
    <w:rsid w:val="001A7E4A"/>
    <w:rsid w:val="001C3B20"/>
    <w:rsid w:val="001E57E1"/>
    <w:rsid w:val="001F4E17"/>
    <w:rsid w:val="00231DF2"/>
    <w:rsid w:val="003236F0"/>
    <w:rsid w:val="003663C2"/>
    <w:rsid w:val="00376C60"/>
    <w:rsid w:val="0038788D"/>
    <w:rsid w:val="003D1180"/>
    <w:rsid w:val="00403A28"/>
    <w:rsid w:val="00495931"/>
    <w:rsid w:val="004D010C"/>
    <w:rsid w:val="004F6C35"/>
    <w:rsid w:val="005131B8"/>
    <w:rsid w:val="0052012D"/>
    <w:rsid w:val="00527F99"/>
    <w:rsid w:val="00567711"/>
    <w:rsid w:val="00583935"/>
    <w:rsid w:val="005E398E"/>
    <w:rsid w:val="005F159E"/>
    <w:rsid w:val="00600633"/>
    <w:rsid w:val="00622716"/>
    <w:rsid w:val="006418DB"/>
    <w:rsid w:val="00650D4D"/>
    <w:rsid w:val="00697451"/>
    <w:rsid w:val="006D11E6"/>
    <w:rsid w:val="006D3724"/>
    <w:rsid w:val="00711AEC"/>
    <w:rsid w:val="00790941"/>
    <w:rsid w:val="007A6B14"/>
    <w:rsid w:val="007C2461"/>
    <w:rsid w:val="007C7D49"/>
    <w:rsid w:val="00831B8E"/>
    <w:rsid w:val="0085113F"/>
    <w:rsid w:val="00891422"/>
    <w:rsid w:val="008916D4"/>
    <w:rsid w:val="008945CF"/>
    <w:rsid w:val="008A453E"/>
    <w:rsid w:val="008C788A"/>
    <w:rsid w:val="008D1221"/>
    <w:rsid w:val="008D496A"/>
    <w:rsid w:val="008D7868"/>
    <w:rsid w:val="008F260A"/>
    <w:rsid w:val="00907B06"/>
    <w:rsid w:val="00913C7D"/>
    <w:rsid w:val="009325BD"/>
    <w:rsid w:val="0094042F"/>
    <w:rsid w:val="00950D3C"/>
    <w:rsid w:val="00973AD1"/>
    <w:rsid w:val="009A26A7"/>
    <w:rsid w:val="009B5EAC"/>
    <w:rsid w:val="009D6447"/>
    <w:rsid w:val="00A31C26"/>
    <w:rsid w:val="00A34F6D"/>
    <w:rsid w:val="00A464E0"/>
    <w:rsid w:val="00A611EE"/>
    <w:rsid w:val="00A85B00"/>
    <w:rsid w:val="00A96594"/>
    <w:rsid w:val="00AB43B0"/>
    <w:rsid w:val="00AC5A5D"/>
    <w:rsid w:val="00AC7071"/>
    <w:rsid w:val="00AE1897"/>
    <w:rsid w:val="00AE5CB5"/>
    <w:rsid w:val="00B17E72"/>
    <w:rsid w:val="00BB3089"/>
    <w:rsid w:val="00BE7229"/>
    <w:rsid w:val="00C240D9"/>
    <w:rsid w:val="00C26841"/>
    <w:rsid w:val="00C27E5A"/>
    <w:rsid w:val="00C42E98"/>
    <w:rsid w:val="00C451EE"/>
    <w:rsid w:val="00C719B5"/>
    <w:rsid w:val="00C84F6F"/>
    <w:rsid w:val="00C85048"/>
    <w:rsid w:val="00CC0E21"/>
    <w:rsid w:val="00CE3301"/>
    <w:rsid w:val="00D651D4"/>
    <w:rsid w:val="00DB02BE"/>
    <w:rsid w:val="00E0750B"/>
    <w:rsid w:val="00E43B9E"/>
    <w:rsid w:val="00E50D35"/>
    <w:rsid w:val="00E61139"/>
    <w:rsid w:val="00EC1041"/>
    <w:rsid w:val="00EE1987"/>
    <w:rsid w:val="00F61618"/>
    <w:rsid w:val="00F764C4"/>
    <w:rsid w:val="00F831EA"/>
    <w:rsid w:val="00FB5355"/>
    <w:rsid w:val="00FB580C"/>
    <w:rsid w:val="14F31359"/>
    <w:rsid w:val="46751B06"/>
    <w:rsid w:val="655C3D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2"/>
    <w:uiPriority w:val="0"/>
    <w:pPr>
      <w:spacing w:line="360" w:lineRule="auto"/>
      <w:ind w:firstLine="360" w:firstLineChars="150"/>
    </w:pPr>
    <w:rPr>
      <w:rFonts w:ascii="仿宋_GB2312" w:hAnsi="仿宋_GB2312"/>
      <w:sz w:val="24"/>
    </w:rPr>
  </w:style>
  <w:style w:type="paragraph" w:styleId="3">
    <w:name w:val="Body Text Indent 2"/>
    <w:basedOn w:val="1"/>
    <w:link w:val="13"/>
    <w:qFormat/>
    <w:uiPriority w:val="0"/>
    <w:pPr>
      <w:spacing w:line="600" w:lineRule="exact"/>
      <w:ind w:firstLine="560" w:firstLineChars="200"/>
    </w:pPr>
    <w:rPr>
      <w:rFonts w:ascii="宋体" w:hAnsi="宋体"/>
      <w:sz w:val="28"/>
    </w:rPr>
  </w:style>
  <w:style w:type="paragraph" w:styleId="4">
    <w:name w:val="Balloon Text"/>
    <w:basedOn w:val="1"/>
    <w:link w:val="14"/>
    <w:semiHidden/>
    <w:unhideWhenUsed/>
    <w:qFormat/>
    <w:uiPriority w:val="99"/>
    <w:rPr>
      <w:rFonts w:ascii="宋体"/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link w:val="6"/>
    <w:qFormat/>
    <w:uiPriority w:val="99"/>
    <w:rPr>
      <w:sz w:val="18"/>
      <w:szCs w:val="18"/>
    </w:rPr>
  </w:style>
  <w:style w:type="character" w:customStyle="1" w:styleId="11">
    <w:name w:val="页脚 字符"/>
    <w:link w:val="5"/>
    <w:qFormat/>
    <w:uiPriority w:val="99"/>
    <w:rPr>
      <w:sz w:val="18"/>
      <w:szCs w:val="18"/>
    </w:rPr>
  </w:style>
  <w:style w:type="character" w:customStyle="1" w:styleId="12">
    <w:name w:val="正文文本缩进 字符"/>
    <w:link w:val="2"/>
    <w:qFormat/>
    <w:uiPriority w:val="0"/>
    <w:rPr>
      <w:rFonts w:ascii="仿宋_GB2312" w:hAnsi="仿宋_GB2312" w:eastAsia="宋体" w:cs="Times New Roman"/>
      <w:sz w:val="24"/>
      <w:szCs w:val="24"/>
    </w:rPr>
  </w:style>
  <w:style w:type="character" w:customStyle="1" w:styleId="13">
    <w:name w:val="正文文本缩进 2 字符"/>
    <w:link w:val="3"/>
    <w:uiPriority w:val="0"/>
    <w:rPr>
      <w:rFonts w:ascii="宋体" w:hAnsi="宋体" w:eastAsia="宋体" w:cs="Times New Roman"/>
      <w:sz w:val="28"/>
      <w:szCs w:val="24"/>
    </w:rPr>
  </w:style>
  <w:style w:type="character" w:customStyle="1" w:styleId="14">
    <w:name w:val="批注框文本 字符"/>
    <w:link w:val="4"/>
    <w:semiHidden/>
    <w:qFormat/>
    <w:uiPriority w:val="99"/>
    <w:rPr>
      <w:rFonts w:ascii="宋体" w:hAnsi="Times New Roman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7</Pages>
  <Words>547</Words>
  <Characters>3122</Characters>
  <Lines>26</Lines>
  <Paragraphs>7</Paragraphs>
  <TotalTime>3</TotalTime>
  <ScaleCrop>false</ScaleCrop>
  <LinksUpToDate>false</LinksUpToDate>
  <CharactersWithSpaces>3662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2018-12-28T02:29:00Z</dcterms:created>
  <dc:creator>Administrator</dc:creator>
  <cp:lastModifiedBy>EDZ</cp:lastModifiedBy>
  <dcterms:modified xsi:type="dcterms:W3CDTF">2019-12-07T06:17:00Z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