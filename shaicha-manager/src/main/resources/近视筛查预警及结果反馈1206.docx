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hint="eastAsia"/>
        </w:rPr>
        <w:t>近视筛查预警及结果反馈</w:t>
      </w:r>
    </w:p>
    <w:p>
      <w:pPr>
        <w:jc w:val="center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=</w:t>
      </w:r>
      <w:ins w:id="0" w:author="HuEva" w:date="2019-12-06T10:37:00Z">
        <w:r>
          <w:rPr/>
          <w:t>5</w:t>
        </w:r>
      </w:ins>
      <w:r>
        <w:t>.0</w:t>
      </w:r>
      <w:r>
        <w:rPr>
          <w:rFonts w:hint="eastAsia"/>
        </w:rPr>
        <w:t>，散前电脑验光</w:t>
      </w:r>
      <w:r>
        <w:t>&gt;0.75D</w:t>
      </w:r>
      <w:r>
        <w:rPr>
          <w:rFonts w:hint="eastAsia"/>
        </w:rPr>
        <w:t>：</w:t>
      </w:r>
      <w:r>
        <w:rPr>
          <w:rFonts w:hint="eastAsia" w:ascii="宋体" w:hAnsi="宋体"/>
          <w:szCs w:val="21"/>
        </w:rPr>
        <w:t>视力目前正常</w:t>
      </w:r>
    </w:p>
    <w:p>
      <w:pPr>
        <w:pStyle w:val="5"/>
        <w:ind w:left="720" w:firstLine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请注意卫生用眼，避免长时间近距离持续用眼，多参加户外活动，建议建立完善的视觉健康档案，更好地进行近视发生的预警。</w:t>
      </w:r>
    </w:p>
    <w:p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</w:rPr>
        <w:t>裸眼视力</w:t>
      </w:r>
      <w:r>
        <w:t>=</w:t>
      </w:r>
      <w:ins w:id="1" w:author="HuEva" w:date="2019-12-06T10:37:00Z">
        <w:r>
          <w:rPr/>
          <w:t>5</w:t>
        </w:r>
      </w:ins>
      <w:r>
        <w:t>.0</w:t>
      </w:r>
      <w:r>
        <w:rPr>
          <w:rFonts w:hint="eastAsia"/>
        </w:rPr>
        <w:t>，散前电脑验光</w:t>
      </w:r>
      <w:r>
        <w:t>&gt;</w:t>
      </w:r>
      <w:ins w:id="2" w:author="HuEva" w:date="2019-12-06T10:38:00Z">
        <w:r>
          <w:rPr/>
          <w:t>=</w:t>
        </w:r>
      </w:ins>
      <w:r>
        <w:t>-0.5D</w:t>
      </w:r>
      <w:r>
        <w:rPr>
          <w:rFonts w:hint="eastAsia"/>
        </w:rPr>
        <w:t>，</w:t>
      </w:r>
      <w:r>
        <w:t>&lt;=0.75D</w:t>
      </w:r>
      <w:r>
        <w:rPr>
          <w:rFonts w:hint="eastAsia"/>
        </w:rPr>
        <w:t>：</w:t>
      </w:r>
      <w:r>
        <w:rPr>
          <w:rFonts w:hint="eastAsia" w:ascii="宋体" w:hAnsi="宋体"/>
          <w:szCs w:val="21"/>
        </w:rPr>
        <w:t>视力目前正常,</w:t>
      </w:r>
      <w:r>
        <w:rPr>
          <w:rFonts w:hint="eastAsia" w:ascii="宋体" w:hAnsi="宋体"/>
          <w:szCs w:val="21"/>
          <w:highlight w:val="yellow"/>
        </w:rPr>
        <w:t>近视临床前期。</w:t>
      </w:r>
    </w:p>
    <w:p>
      <w:pPr>
        <w:pStyle w:val="5"/>
        <w:ind w:left="720" w:firstLine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请注意卫生用眼，避免长时间近距离持续用眼，多参加户外活动，建议建立完善的视觉健康档案，</w:t>
      </w:r>
      <w:r>
        <w:rPr>
          <w:rFonts w:hint="eastAsia" w:ascii="宋体" w:hAnsi="宋体"/>
          <w:color w:val="FF0000"/>
          <w:szCs w:val="21"/>
        </w:rPr>
        <w:t>避免近视的发生，</w:t>
      </w:r>
      <w:r>
        <w:rPr>
          <w:rFonts w:hint="eastAsia" w:ascii="宋体" w:hAnsi="宋体"/>
          <w:szCs w:val="21"/>
        </w:rPr>
        <w:t>更好地进行近视发生的预警。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=</w:t>
      </w:r>
      <w:ins w:id="3" w:author="HuEva" w:date="2019-12-06T10:38:00Z">
        <w:r>
          <w:rPr/>
          <w:t>5</w:t>
        </w:r>
      </w:ins>
      <w:r>
        <w:t>.0</w:t>
      </w:r>
      <w:r>
        <w:rPr>
          <w:rFonts w:hint="eastAsia"/>
        </w:rPr>
        <w:t>，散前电脑验光</w:t>
      </w:r>
      <w:r>
        <w:t>&lt;-0.5D</w:t>
      </w:r>
      <w:r>
        <w:rPr>
          <w:rFonts w:hint="eastAsia"/>
        </w:rPr>
        <w:t>：视力目前正常，</w:t>
      </w:r>
      <w:r>
        <w:rPr>
          <w:rFonts w:hint="eastAsia"/>
          <w:highlight w:val="yellow"/>
        </w:rPr>
        <w:t>假性近视</w:t>
      </w:r>
      <w:r>
        <w:rPr>
          <w:rFonts w:hint="eastAsia"/>
        </w:rPr>
        <w:t>。</w:t>
      </w:r>
    </w:p>
    <w:p>
      <w:pPr>
        <w:pStyle w:val="5"/>
        <w:ind w:left="720" w:firstLine="480"/>
      </w:pPr>
      <w:r>
        <w:rPr>
          <w:rFonts w:hint="eastAsia" w:ascii="宋体" w:hAnsi="宋体"/>
          <w:szCs w:val="21"/>
        </w:rPr>
        <w:t>视力目前正常，但有发生近视的可能。建议您到医院进行进一步散瞳检查</w:t>
      </w:r>
      <w:r>
        <w:rPr>
          <w:rFonts w:hint="eastAsia" w:ascii="宋体" w:hAnsi="宋体"/>
          <w:b/>
          <w:szCs w:val="21"/>
        </w:rPr>
        <w:t>，</w:t>
      </w:r>
      <w:r>
        <w:rPr>
          <w:rFonts w:hint="eastAsia" w:ascii="宋体" w:hAnsi="宋体"/>
          <w:szCs w:val="21"/>
        </w:rPr>
        <w:t>以确定是否近期可能发展为近视，并请严格注意用眼卫生，避免长时间近距离持续用眼，多参加户外活动，建立完善的视觉健康档案，</w:t>
      </w:r>
      <w:r>
        <w:rPr>
          <w:rFonts w:hint="eastAsia" w:ascii="宋体" w:hAnsi="宋体"/>
          <w:color w:val="FF0000"/>
          <w:szCs w:val="21"/>
        </w:rPr>
        <w:t>避免假性近视发展为真性近视</w:t>
      </w:r>
      <w:r>
        <w:rPr>
          <w:rFonts w:hint="eastAsia" w:ascii="宋体" w:hAnsi="宋体"/>
          <w:szCs w:val="21"/>
        </w:rPr>
        <w:t>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&lt;</w:t>
      </w:r>
      <w:ins w:id="4" w:author="HuEva" w:date="2019-12-06T10:38:00Z">
        <w:r>
          <w:rPr/>
          <w:t>5</w:t>
        </w:r>
      </w:ins>
      <w:r>
        <w:t>.0</w:t>
      </w:r>
      <w:r>
        <w:rPr>
          <w:rFonts w:hint="eastAsia"/>
        </w:rPr>
        <w:t>，散前电脑验光</w:t>
      </w:r>
      <w:r>
        <w:t>&gt;</w:t>
      </w:r>
      <w:ins w:id="5" w:author="HuEva" w:date="2019-12-06T10:38:00Z">
        <w:r>
          <w:rPr/>
          <w:t>=</w:t>
        </w:r>
      </w:ins>
      <w:r>
        <w:t>-0.5D</w:t>
      </w:r>
      <w:r>
        <w:rPr>
          <w:rFonts w:hint="eastAsia"/>
        </w:rPr>
        <w:t>，无原镜：视力异常。</w:t>
      </w:r>
    </w:p>
    <w:p>
      <w:pPr>
        <w:pStyle w:val="5"/>
        <w:ind w:left="720" w:firstLine="480"/>
      </w:pPr>
      <w:r>
        <w:rPr>
          <w:rFonts w:hint="eastAsia" w:ascii="宋体" w:hAnsi="宋体"/>
          <w:szCs w:val="21"/>
        </w:rPr>
        <w:t>建议及时到医院接受详细检查，明确诊断是否为屈光不正、弱视、斜视、视功能异常以及其他眼病，并及时采取相应治疗措施。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&lt;</w:t>
      </w:r>
      <w:ins w:id="6" w:author="HuEva" w:date="2019-12-06T10:38:00Z">
        <w:r>
          <w:rPr/>
          <w:t>5</w:t>
        </w:r>
      </w:ins>
      <w:r>
        <w:t>.0</w:t>
      </w:r>
      <w:r>
        <w:rPr>
          <w:rFonts w:hint="eastAsia"/>
        </w:rPr>
        <w:t>，散前电脑验光</w:t>
      </w:r>
      <w:r>
        <w:t>&lt;-0.5D</w:t>
      </w:r>
      <w:r>
        <w:rPr>
          <w:rFonts w:hint="eastAsia"/>
        </w:rPr>
        <w:t>，无原镜：</w:t>
      </w:r>
      <w:r>
        <w:rPr>
          <w:rFonts w:hint="eastAsia" w:ascii="宋体" w:hAnsi="宋体"/>
          <w:szCs w:val="21"/>
        </w:rPr>
        <w:t>视力下降，</w:t>
      </w:r>
      <w:r>
        <w:rPr>
          <w:rFonts w:hint="eastAsia" w:ascii="宋体" w:hAnsi="宋体"/>
          <w:szCs w:val="21"/>
          <w:highlight w:val="yellow"/>
        </w:rPr>
        <w:t>近视</w:t>
      </w:r>
      <w:r>
        <w:rPr>
          <w:rFonts w:hint="eastAsia" w:ascii="宋体" w:hAnsi="宋体"/>
          <w:szCs w:val="21"/>
        </w:rPr>
        <w:t>。</w:t>
      </w:r>
    </w:p>
    <w:p>
      <w:pPr>
        <w:pStyle w:val="5"/>
        <w:ind w:left="720" w:firstLine="480"/>
      </w:pPr>
      <w:r>
        <w:rPr>
          <w:rFonts w:hint="eastAsia" w:ascii="宋体" w:hAnsi="宋体"/>
          <w:szCs w:val="21"/>
        </w:rPr>
        <w:t>建议及时到医院接受近视的详细检查，通过散瞳明确近视的程度并排除其他眼病，采取科学的方法进行近视的防控或采取相应眼病治疗措施，</w:t>
      </w:r>
      <w:r>
        <w:rPr>
          <w:rFonts w:hint="eastAsia" w:ascii="宋体" w:hAnsi="宋体"/>
          <w:color w:val="FF0000"/>
          <w:szCs w:val="21"/>
        </w:rPr>
        <w:t>避免低度近视发展为中度近视，避免中度近视发展为高度近视，减少高度近视的并发症发生</w:t>
      </w:r>
      <w:r>
        <w:rPr>
          <w:rFonts w:hint="eastAsia" w:ascii="宋体" w:hAnsi="宋体"/>
          <w:szCs w:val="21"/>
        </w:rPr>
        <w:t>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&lt;</w:t>
      </w:r>
      <w:ins w:id="7" w:author="HuEva" w:date="2019-12-06T10:39:00Z">
        <w:r>
          <w:rPr/>
          <w:t>5</w:t>
        </w:r>
      </w:ins>
      <w:r>
        <w:t>.0</w:t>
      </w:r>
      <w:r>
        <w:rPr>
          <w:rFonts w:hint="eastAsia"/>
        </w:rPr>
        <w:t>，散前电脑验光</w:t>
      </w:r>
      <w:r>
        <w:t>&gt;</w:t>
      </w:r>
      <w:ins w:id="8" w:author="HuEva" w:date="2019-12-06T10:39:00Z">
        <w:r>
          <w:rPr/>
          <w:t>=</w:t>
        </w:r>
      </w:ins>
      <w:r>
        <w:t>-0.5D</w:t>
      </w:r>
      <w:r>
        <w:rPr>
          <w:rFonts w:hint="eastAsia"/>
        </w:rPr>
        <w:t>，戴原镜视力=</w:t>
      </w:r>
      <w:r>
        <w:t>1.0</w:t>
      </w:r>
      <w:r>
        <w:rPr>
          <w:rFonts w:hint="eastAsia"/>
        </w:rPr>
        <w:t xml:space="preserve">：戴原镜视力正常。 </w:t>
      </w:r>
      <w:r>
        <w:t xml:space="preserve">  </w:t>
      </w:r>
    </w:p>
    <w:p>
      <w:pPr>
        <w:pStyle w:val="5"/>
        <w:ind w:left="720" w:firstLine="480"/>
      </w:pPr>
      <w:r>
        <w:rPr>
          <w:rFonts w:hint="eastAsia"/>
        </w:rPr>
        <w:t>请继续佩戴原来的眼镜，遵医嘱定期复查。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&lt;</w:t>
      </w:r>
      <w:ins w:id="9" w:author="HuEva" w:date="2019-12-06T10:39:00Z">
        <w:r>
          <w:rPr/>
          <w:t>5</w:t>
        </w:r>
      </w:ins>
      <w:r>
        <w:t>.0</w:t>
      </w:r>
      <w:r>
        <w:rPr>
          <w:rFonts w:hint="eastAsia"/>
        </w:rPr>
        <w:t>，散前电脑验光</w:t>
      </w:r>
      <w:r>
        <w:t>&lt;-0.5D</w:t>
      </w:r>
      <w:r>
        <w:rPr>
          <w:rFonts w:hint="eastAsia"/>
        </w:rPr>
        <w:t>，戴原镜视力=</w:t>
      </w:r>
      <w:r>
        <w:t>1.0</w:t>
      </w:r>
      <w:r>
        <w:rPr>
          <w:rFonts w:hint="eastAsia"/>
        </w:rPr>
        <w:t>：戴原镜视力正常，</w:t>
      </w:r>
      <w:r>
        <w:rPr>
          <w:rFonts w:hint="eastAsia"/>
          <w:highlight w:val="yellow"/>
        </w:rPr>
        <w:t>近视</w:t>
      </w:r>
      <w:r>
        <w:rPr>
          <w:rFonts w:hint="eastAsia"/>
        </w:rPr>
        <w:t>。</w:t>
      </w:r>
    </w:p>
    <w:p>
      <w:pPr>
        <w:pStyle w:val="5"/>
        <w:ind w:left="720" w:firstLine="480"/>
      </w:pPr>
      <w:r>
        <w:rPr>
          <w:rFonts w:hint="eastAsia"/>
        </w:rPr>
        <w:t>请继续佩戴原来的眼镜，遵医嘱定期复查。</w:t>
      </w:r>
      <w:r>
        <w:rPr>
          <w:rFonts w:hint="eastAsia" w:ascii="宋体" w:hAnsi="宋体"/>
          <w:szCs w:val="21"/>
        </w:rPr>
        <w:t>并请严格注意用眼卫生，避免长时间近距离持续用眼，多参加户外活动，建立完善的视觉健康档案，延缓近视的发生；采取科学的方法进行近视的防控或采取相应眼病治疗措施，</w:t>
      </w:r>
      <w:r>
        <w:rPr>
          <w:rFonts w:hint="eastAsia" w:ascii="宋体" w:hAnsi="宋体"/>
          <w:color w:val="FF0000"/>
          <w:szCs w:val="21"/>
        </w:rPr>
        <w:t>避免低度近视发展为中度近视，避免中度近视发展为高度近视，减少高度近视的并发症发生</w:t>
      </w:r>
      <w:r>
        <w:rPr>
          <w:rFonts w:hint="eastAsia" w:ascii="宋体" w:hAnsi="宋体"/>
          <w:szCs w:val="21"/>
        </w:rPr>
        <w:t>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&lt;</w:t>
      </w:r>
      <w:ins w:id="10" w:author="HuEva" w:date="2019-12-06T10:39:00Z">
        <w:r>
          <w:rPr/>
          <w:t>5</w:t>
        </w:r>
      </w:ins>
      <w:r>
        <w:t>.0</w:t>
      </w:r>
      <w:r>
        <w:rPr>
          <w:rFonts w:hint="eastAsia"/>
        </w:rPr>
        <w:t>，散前电脑验光</w:t>
      </w:r>
      <w:r>
        <w:t>&gt;</w:t>
      </w:r>
      <w:ins w:id="11" w:author="HuEva" w:date="2019-12-06T10:40:00Z">
        <w:r>
          <w:rPr/>
          <w:t>=</w:t>
        </w:r>
      </w:ins>
      <w:r>
        <w:t>-0.5D</w:t>
      </w:r>
      <w:r>
        <w:rPr>
          <w:rFonts w:hint="eastAsia"/>
        </w:rPr>
        <w:t>，戴原镜视力&lt;</w:t>
      </w:r>
      <w:r>
        <w:t>1.0</w:t>
      </w:r>
      <w:r>
        <w:rPr>
          <w:rFonts w:hint="eastAsia"/>
        </w:rPr>
        <w:t xml:space="preserve">：戴原镜视力异常。 </w:t>
      </w:r>
      <w:r>
        <w:t xml:space="preserve"> </w:t>
      </w:r>
    </w:p>
    <w:p>
      <w:pPr>
        <w:pStyle w:val="5"/>
        <w:ind w:left="720" w:firstLine="480"/>
      </w:pPr>
      <w:r>
        <w:rPr>
          <w:rFonts w:hint="eastAsia"/>
        </w:rPr>
        <w:t>请遵医嘱及时定期复查。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&lt;</w:t>
      </w:r>
      <w:ins w:id="12" w:author="HuEva" w:date="2019-12-06T10:39:00Z">
        <w:r>
          <w:rPr/>
          <w:t>5</w:t>
        </w:r>
      </w:ins>
      <w:r>
        <w:t>.0</w:t>
      </w:r>
      <w:r>
        <w:rPr>
          <w:rFonts w:hint="eastAsia"/>
        </w:rPr>
        <w:t>，散前电脑验光</w:t>
      </w:r>
      <w:r>
        <w:t>&lt;-0.5D</w:t>
      </w:r>
      <w:r>
        <w:rPr>
          <w:rFonts w:hint="eastAsia"/>
        </w:rPr>
        <w:t>，戴原镜视力</w:t>
      </w:r>
      <w:r>
        <w:t>&lt;1.0</w:t>
      </w:r>
      <w:r>
        <w:rPr>
          <w:rFonts w:hint="eastAsia"/>
        </w:rPr>
        <w:t>：戴原镜视力异常，</w:t>
      </w:r>
      <w:r>
        <w:rPr>
          <w:rFonts w:hint="eastAsia"/>
          <w:highlight w:val="yellow"/>
        </w:rPr>
        <w:t>近视增长</w:t>
      </w:r>
      <w:r>
        <w:rPr>
          <w:rFonts w:hint="eastAsia"/>
        </w:rPr>
        <w:t>。</w:t>
      </w:r>
    </w:p>
    <w:p>
      <w:pPr>
        <w:pStyle w:val="5"/>
        <w:ind w:left="720" w:firstLine="480"/>
      </w:pPr>
      <w:r>
        <w:rPr>
          <w:rFonts w:hint="eastAsia"/>
        </w:rPr>
        <w:t>请及时到医院进行复查，</w:t>
      </w:r>
      <w:r>
        <w:rPr>
          <w:rFonts w:hint="eastAsia" w:ascii="宋体" w:hAnsi="宋体"/>
          <w:szCs w:val="21"/>
        </w:rPr>
        <w:t>采取科学的方法进行近视的防控或采取相应眼病治疗措施，</w:t>
      </w:r>
      <w:r>
        <w:rPr>
          <w:rFonts w:hint="eastAsia" w:ascii="宋体" w:hAnsi="宋体"/>
          <w:color w:val="FF0000"/>
          <w:szCs w:val="21"/>
        </w:rPr>
        <w:t>避免低度近视发展为中度近视，避免中度近视发展为高度近视，减少高度近视的并发症发生</w:t>
      </w:r>
      <w:r>
        <w:rPr>
          <w:rFonts w:hint="eastAsia" w:ascii="宋体" w:hAnsi="宋体"/>
          <w:szCs w:val="21"/>
        </w:rPr>
        <w:t>。并请严格注意用眼卫生，避免长时间近距离持续用眼，多参加户外活动，建立完善的视觉健康档案，延缓近视的进展。</w:t>
      </w:r>
    </w:p>
    <w:p>
      <w:pPr>
        <w:ind w:left="720" w:firstLine="0" w:firstLineChars="0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E749F"/>
    <w:multiLevelType w:val="multilevel"/>
    <w:tmpl w:val="5F9E749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uEva">
    <w15:presenceInfo w15:providerId="AD" w15:userId="S::yxh0001@salus.edu::58a10be3-d9ef-490b-b68b-c916ec0999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trackRevisions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61"/>
    <w:rsid w:val="0006690A"/>
    <w:rsid w:val="00151918"/>
    <w:rsid w:val="00162945"/>
    <w:rsid w:val="001B2461"/>
    <w:rsid w:val="001E7254"/>
    <w:rsid w:val="002A4725"/>
    <w:rsid w:val="003F04AB"/>
    <w:rsid w:val="00511A51"/>
    <w:rsid w:val="00546A9D"/>
    <w:rsid w:val="00561E4C"/>
    <w:rsid w:val="00641005"/>
    <w:rsid w:val="006B62E4"/>
    <w:rsid w:val="00717070"/>
    <w:rsid w:val="007D4C8B"/>
    <w:rsid w:val="0084211B"/>
    <w:rsid w:val="009002B6"/>
    <w:rsid w:val="00AA75A2"/>
    <w:rsid w:val="00AF4ED6"/>
    <w:rsid w:val="00B63386"/>
    <w:rsid w:val="00BD5567"/>
    <w:rsid w:val="00BE44F4"/>
    <w:rsid w:val="00C25E10"/>
    <w:rsid w:val="00C41B5B"/>
    <w:rsid w:val="00DE6549"/>
    <w:rsid w:val="00EE5F4D"/>
    <w:rsid w:val="00F6060F"/>
    <w:rsid w:val="00F82287"/>
    <w:rsid w:val="00F9298A"/>
    <w:rsid w:val="10504A6E"/>
    <w:rsid w:val="77B8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4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917</Characters>
  <Lines>7</Lines>
  <Paragraphs>2</Paragraphs>
  <TotalTime>75</TotalTime>
  <ScaleCrop>false</ScaleCrop>
  <LinksUpToDate>false</LinksUpToDate>
  <CharactersWithSpaces>1075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2018-11-12T10:37:00Z</dcterms:created>
  <dc:creator>HuEva</dc:creator>
  <cp:lastModifiedBy>EDZ</cp:lastModifiedBy>
  <dcterms:modified xsi:type="dcterms:W3CDTF">2019-12-07T06:18:26Z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